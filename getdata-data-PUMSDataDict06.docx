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9CB" w:rsidRDefault="00D12318">
      <w:pPr>
        <w:pStyle w:val="BodyText"/>
        <w:spacing w:before="52"/>
        <w:ind w:left="0" w:right="99"/>
        <w:jc w:val="center"/>
      </w:pPr>
      <w:r>
        <w:t>DA</w:t>
      </w:r>
      <w:ins w:id="0" w:author="Falcon" w:date="2015-05-24T23:12:00Z">
        <w:r w:rsidR="00B579F2">
          <w:t>T</w:t>
        </w:r>
      </w:ins>
      <w:del w:id="1" w:author="Falcon" w:date="2015-05-24T23:12:00Z">
        <w:r w:rsidDel="00B579F2">
          <w:delText>t</w:delText>
        </w:r>
      </w:del>
      <w:r>
        <w:t>A</w:t>
      </w:r>
      <w:r>
        <w:rPr>
          <w:spacing w:val="-8"/>
        </w:rPr>
        <w:t xml:space="preserve"> </w:t>
      </w:r>
      <w:r>
        <w:t>DIC</w:t>
      </w:r>
      <w:ins w:id="2" w:author="Falcon" w:date="2015-05-24T23:12:00Z">
        <w:r w:rsidR="00B579F2">
          <w:t>T</w:t>
        </w:r>
      </w:ins>
      <w:del w:id="3" w:author="Falcon" w:date="2015-05-24T23:12:00Z">
        <w:r w:rsidDel="00B579F2">
          <w:delText>t</w:delText>
        </w:r>
      </w:del>
      <w:r>
        <w:t>IONARY</w:t>
      </w:r>
      <w:r>
        <w:rPr>
          <w:spacing w:val="-8"/>
        </w:rPr>
        <w:t xml:space="preserve"> </w:t>
      </w:r>
      <w:r w:rsidR="00B031B6">
        <w:t>– HUMAN AC</w:t>
      </w:r>
      <w:ins w:id="4" w:author="Falcon" w:date="2015-05-24T23:12:00Z">
        <w:r w:rsidR="00B579F2">
          <w:t>T</w:t>
        </w:r>
      </w:ins>
      <w:del w:id="5" w:author="Falcon" w:date="2015-05-24T23:12:00Z">
        <w:r w:rsidDel="00B579F2">
          <w:delText>t</w:delText>
        </w:r>
      </w:del>
      <w:r w:rsidR="00B031B6">
        <w:t>IVI</w:t>
      </w:r>
      <w:ins w:id="6" w:author="Falcon" w:date="2015-05-24T23:12:00Z">
        <w:r w:rsidR="00B579F2">
          <w:t>T</w:t>
        </w:r>
      </w:ins>
      <w:del w:id="7" w:author="Falcon" w:date="2015-05-24T23:12:00Z">
        <w:r w:rsidDel="00B579F2">
          <w:delText>t</w:delText>
        </w:r>
      </w:del>
      <w:r w:rsidR="00B031B6">
        <w:t>Y RECOGNI</w:t>
      </w:r>
      <w:ins w:id="8" w:author="Falcon" w:date="2015-05-24T23:12:00Z">
        <w:r w:rsidR="00B579F2">
          <w:t>T</w:t>
        </w:r>
      </w:ins>
      <w:del w:id="9" w:author="Falcon" w:date="2015-05-24T23:12:00Z">
        <w:r w:rsidDel="00B579F2">
          <w:delText>t</w:delText>
        </w:r>
      </w:del>
      <w:r w:rsidR="00B031B6">
        <w:t>ION USING SMAR</w:t>
      </w:r>
      <w:ins w:id="10" w:author="Falcon" w:date="2015-05-24T23:12:00Z">
        <w:r w:rsidR="00B579F2">
          <w:t>T</w:t>
        </w:r>
      </w:ins>
      <w:del w:id="11" w:author="Falcon" w:date="2015-05-24T23:12:00Z">
        <w:r w:rsidDel="00B579F2">
          <w:delText>t</w:delText>
        </w:r>
      </w:del>
      <w:r w:rsidR="00B031B6">
        <w:t>PHONE</w:t>
      </w:r>
      <w:r>
        <w:rPr>
          <w:spacing w:val="-8"/>
        </w:rPr>
        <w:t xml:space="preserve"> </w:t>
      </w:r>
      <w:r w:rsidR="00B031B6">
        <w:rPr>
          <w:spacing w:val="-8"/>
        </w:rPr>
        <w:t>DA</w:t>
      </w:r>
      <w:ins w:id="12" w:author="Falcon" w:date="2015-05-24T23:12:00Z">
        <w:r w:rsidR="00B579F2">
          <w:rPr>
            <w:spacing w:val="-8"/>
          </w:rPr>
          <w:t>T</w:t>
        </w:r>
      </w:ins>
      <w:del w:id="13" w:author="Falcon" w:date="2015-05-24T23:12:00Z">
        <w:r w:rsidDel="00B579F2">
          <w:rPr>
            <w:spacing w:val="-8"/>
          </w:rPr>
          <w:delText>t</w:delText>
        </w:r>
      </w:del>
      <w:r w:rsidR="00B031B6">
        <w:rPr>
          <w:spacing w:val="-8"/>
        </w:rPr>
        <w:t>ASE</w:t>
      </w:r>
      <w:ins w:id="14" w:author="Falcon" w:date="2015-05-24T23:12:00Z">
        <w:r w:rsidR="00B579F2">
          <w:rPr>
            <w:spacing w:val="-8"/>
          </w:rPr>
          <w:t>T</w:t>
        </w:r>
      </w:ins>
      <w:del w:id="15" w:author="Falcon" w:date="2015-05-24T23:12:00Z">
        <w:r w:rsidDel="00B579F2">
          <w:rPr>
            <w:spacing w:val="-8"/>
          </w:rPr>
          <w:delText>t</w:delText>
        </w:r>
      </w:del>
    </w:p>
    <w:p w:rsidR="007F59CB" w:rsidRDefault="005107BF" w:rsidP="005107BF">
      <w:pPr>
        <w:pStyle w:val="BodyText"/>
        <w:tabs>
          <w:tab w:val="right" w:pos="1539"/>
        </w:tabs>
        <w:spacing w:before="198" w:line="219" w:lineRule="exact"/>
        <w:ind w:left="0"/>
      </w:pPr>
      <w:proofErr w:type="gramStart"/>
      <w:r>
        <w:t>subject</w:t>
      </w:r>
      <w:proofErr w:type="gramEnd"/>
      <w:r w:rsidR="00B80A30">
        <w:tab/>
      </w:r>
    </w:p>
    <w:p w:rsidR="007F59CB" w:rsidRDefault="00B80A30" w:rsidP="00AE7391">
      <w:pPr>
        <w:pStyle w:val="BodyText"/>
        <w:spacing w:line="212" w:lineRule="exact"/>
        <w:ind w:left="0" w:firstLine="720"/>
      </w:pPr>
      <w:r>
        <w:t xml:space="preserve">Subject Code </w:t>
      </w:r>
    </w:p>
    <w:p w:rsidR="007F59CB" w:rsidRDefault="00B80A30">
      <w:pPr>
        <w:pStyle w:val="BodyText"/>
        <w:spacing w:line="219" w:lineRule="exact"/>
        <w:ind w:left="100" w:firstLine="1319"/>
      </w:pPr>
      <w:r>
        <w:t>01</w:t>
      </w:r>
      <w:del w:id="16" w:author="Falcon" w:date="2015-05-24T23:12:00Z">
        <w:r w:rsidDel="00B579F2">
          <w:delText>..30</w:delText>
        </w:r>
      </w:del>
      <w:proofErr w:type="gramStart"/>
      <w:ins w:id="17" w:author="Falcon" w:date="2015-05-24T23:12:00Z">
        <w:r w:rsidR="00B579F2">
          <w:t>..</w:t>
        </w:r>
        <w:proofErr w:type="gramEnd"/>
        <w:r w:rsidR="00B579F2">
          <w:t>30</w:t>
        </w:r>
      </w:ins>
      <w:r>
        <w:t xml:space="preserve"> .Integer value representing a person</w:t>
      </w:r>
    </w:p>
    <w:p w:rsidR="007F59CB" w:rsidRDefault="00B80A30" w:rsidP="00AE7391">
      <w:pPr>
        <w:pStyle w:val="BodyText"/>
        <w:tabs>
          <w:tab w:val="right" w:pos="1539"/>
        </w:tabs>
        <w:spacing w:before="198" w:line="219" w:lineRule="exact"/>
        <w:ind w:left="0"/>
      </w:pPr>
      <w:proofErr w:type="gramStart"/>
      <w:r>
        <w:t>activity</w:t>
      </w:r>
      <w:proofErr w:type="gramEnd"/>
      <w:r>
        <w:tab/>
      </w:r>
    </w:p>
    <w:p w:rsidR="007F59CB" w:rsidRPr="00B80A30" w:rsidRDefault="00B80A30" w:rsidP="00AE7391">
      <w:pPr>
        <w:pStyle w:val="BodyText"/>
        <w:ind w:left="0" w:firstLine="720"/>
      </w:pPr>
      <w:proofErr w:type="gramStart"/>
      <w:r w:rsidRPr="00B80A30">
        <w:t>activity</w:t>
      </w:r>
      <w:proofErr w:type="gramEnd"/>
      <w:r w:rsidRPr="00B80A30">
        <w:t xml:space="preserve"> o</w:t>
      </w:r>
      <w:r w:rsidR="00D12318">
        <w:t>f</w:t>
      </w:r>
      <w:r w:rsidRPr="00B80A30">
        <w:t xml:space="preserve"> the person</w:t>
      </w:r>
    </w:p>
    <w:p w:rsidR="00B031B6" w:rsidRDefault="00B80A30" w:rsidP="00B80A30">
      <w:pPr>
        <w:pStyle w:val="BodyText"/>
      </w:pPr>
      <w:r>
        <w:t xml:space="preserve">   </w:t>
      </w:r>
      <w:r w:rsidRPr="00B80A30">
        <w:t xml:space="preserve">Walking </w:t>
      </w:r>
      <w:r>
        <w:t xml:space="preserve">           </w:t>
      </w:r>
      <w:r w:rsidRPr="00B80A30">
        <w:t>.Person walking</w:t>
      </w:r>
    </w:p>
    <w:p w:rsidR="00B80A30" w:rsidRDefault="00B80A30" w:rsidP="00B80A30">
      <w:pPr>
        <w:pStyle w:val="BodyText"/>
      </w:pPr>
      <w:r>
        <w:t xml:space="preserve">   </w:t>
      </w:r>
      <w:proofErr w:type="spellStart"/>
      <w:r>
        <w:t>Walking_upstairs</w:t>
      </w:r>
      <w:proofErr w:type="spellEnd"/>
      <w:r>
        <w:t xml:space="preserve">   .Person walking upstairs</w:t>
      </w:r>
    </w:p>
    <w:p w:rsidR="00B80A30" w:rsidRDefault="00B80A30" w:rsidP="00B80A30">
      <w:pPr>
        <w:pStyle w:val="BodyText"/>
      </w:pPr>
      <w:r>
        <w:t xml:space="preserve">  </w:t>
      </w:r>
      <w:bookmarkStart w:id="18" w:name="_GoBack"/>
      <w:bookmarkEnd w:id="18"/>
      <w:r>
        <w:t xml:space="preserve"> </w:t>
      </w:r>
      <w:proofErr w:type="spellStart"/>
      <w:r w:rsidRPr="00B80A30">
        <w:t>Walking_downstairs</w:t>
      </w:r>
      <w:proofErr w:type="spellEnd"/>
      <w:r>
        <w:t xml:space="preserve"> .Person walking downstairs</w:t>
      </w:r>
    </w:p>
    <w:p w:rsidR="00B80A30" w:rsidRDefault="00B80A30" w:rsidP="00B80A30">
      <w:pPr>
        <w:pStyle w:val="BodyText"/>
      </w:pPr>
      <w:r>
        <w:t xml:space="preserve">   </w:t>
      </w:r>
      <w:r w:rsidRPr="00B80A30">
        <w:t>Sitting</w:t>
      </w:r>
      <w:r>
        <w:t xml:space="preserve">            .Person sitting down</w:t>
      </w:r>
    </w:p>
    <w:p w:rsidR="00B80A30" w:rsidRDefault="00B80A30" w:rsidP="00B80A30">
      <w:pPr>
        <w:pStyle w:val="BodyText"/>
      </w:pPr>
      <w:r>
        <w:t xml:space="preserve">   </w:t>
      </w:r>
      <w:r w:rsidRPr="00B80A30">
        <w:t>Standing</w:t>
      </w:r>
      <w:r>
        <w:t xml:space="preserve">           .Person standing up</w:t>
      </w:r>
    </w:p>
    <w:p w:rsidR="00B80A30" w:rsidRPr="00B80A30" w:rsidRDefault="00B80A30" w:rsidP="00B80A30">
      <w:pPr>
        <w:pStyle w:val="BodyText"/>
      </w:pPr>
      <w:r>
        <w:t xml:space="preserve">   </w:t>
      </w:r>
      <w:r w:rsidRPr="00B80A30">
        <w:t>Laying</w:t>
      </w:r>
      <w:r>
        <w:t xml:space="preserve">             .Person laying down </w:t>
      </w:r>
    </w:p>
    <w:p w:rsidR="00B80A30" w:rsidRDefault="00B80A30" w:rsidP="00B80A30">
      <w:pPr>
        <w:pStyle w:val="BodyText"/>
        <w:spacing w:line="219" w:lineRule="exact"/>
        <w:ind w:left="0" w:right="1539"/>
        <w:rPr>
          <w:rFonts w:cs="Courier New"/>
          <w:sz w:val="17"/>
          <w:szCs w:val="17"/>
        </w:rPr>
      </w:pPr>
      <w:r>
        <w:rPr>
          <w:rFonts w:cs="Courier New"/>
          <w:sz w:val="17"/>
          <w:szCs w:val="17"/>
        </w:rPr>
        <w:t xml:space="preserve">              </w:t>
      </w:r>
    </w:p>
    <w:p w:rsidR="005F58E7" w:rsidRDefault="00B80A30" w:rsidP="00B80A30">
      <w:pPr>
        <w:pStyle w:val="BodyText"/>
        <w:spacing w:line="212" w:lineRule="exact"/>
        <w:ind w:left="0"/>
        <w:rPr>
          <w:ins w:id="19" w:author="Falcon" w:date="2015-05-25T01:54:00Z"/>
          <w:w w:val="95"/>
        </w:rPr>
      </w:pPr>
      <w:proofErr w:type="spellStart"/>
      <w:proofErr w:type="gramStart"/>
      <w:r w:rsidRPr="00B80A30">
        <w:rPr>
          <w:w w:val="95"/>
        </w:rPr>
        <w:t>timebodyaccelerometermeanxaxis</w:t>
      </w:r>
      <w:proofErr w:type="spellEnd"/>
      <w:proofErr w:type="gramEnd"/>
    </w:p>
    <w:p w:rsidR="005F58E7" w:rsidRDefault="005F58E7" w:rsidP="00B80A30">
      <w:pPr>
        <w:pStyle w:val="BodyText"/>
        <w:spacing w:line="212" w:lineRule="exact"/>
        <w:ind w:left="0"/>
        <w:rPr>
          <w:ins w:id="20" w:author="Falcon" w:date="2015-05-25T02:02:00Z"/>
          <w:w w:val="95"/>
        </w:rPr>
      </w:pPr>
      <w:ins w:id="21" w:author="Falcon" w:date="2015-05-25T01:54:00Z">
        <w:r>
          <w:rPr>
            <w:w w:val="95"/>
          </w:rPr>
          <w:tab/>
        </w:r>
      </w:ins>
      <w:ins w:id="22" w:author="Falcon" w:date="2015-05-25T01:55:00Z">
        <w:r>
          <w:rPr>
            <w:w w:val="95"/>
          </w:rPr>
          <w:t>Accelerometer reading</w:t>
        </w:r>
      </w:ins>
      <w:r w:rsidR="00B80A30" w:rsidRPr="00B80A30">
        <w:rPr>
          <w:w w:val="95"/>
        </w:rPr>
        <w:t xml:space="preserve"> </w:t>
      </w:r>
      <w:ins w:id="23" w:author="Falcon" w:date="2015-05-25T01:55:00Z">
        <w:r>
          <w:rPr>
            <w:w w:val="95"/>
          </w:rPr>
          <w:t xml:space="preserve">of body </w:t>
        </w:r>
      </w:ins>
      <w:ins w:id="24" w:author="Falcon" w:date="2015-05-25T01:56:00Z">
        <w:r w:rsidR="00260E91">
          <w:rPr>
            <w:w w:val="95"/>
          </w:rPr>
          <w:t xml:space="preserve">signals </w:t>
        </w:r>
        <w:r>
          <w:rPr>
            <w:w w:val="95"/>
          </w:rPr>
          <w:t>in x axis in time domain</w:t>
        </w:r>
      </w:ins>
      <w:ins w:id="25" w:author="Falcon" w:date="2015-05-25T02:06:00Z">
        <w:r w:rsidR="00EE719D">
          <w:rPr>
            <w:w w:val="95"/>
          </w:rPr>
          <w:t>,</w:t>
        </w:r>
      </w:ins>
      <w:ins w:id="26" w:author="Falcon" w:date="2015-05-25T02:01:00Z">
        <w:r>
          <w:rPr>
            <w:w w:val="95"/>
          </w:rPr>
          <w:t xml:space="preserve"> </w:t>
        </w:r>
      </w:ins>
    </w:p>
    <w:p w:rsidR="007F59CB" w:rsidRDefault="005F58E7">
      <w:pPr>
        <w:pStyle w:val="BodyText"/>
        <w:spacing w:line="212" w:lineRule="exact"/>
        <w:ind w:left="0" w:firstLine="720"/>
        <w:pPrChange w:id="27" w:author="Falcon" w:date="2015-05-25T02:02:00Z">
          <w:pPr>
            <w:pStyle w:val="BodyText"/>
            <w:spacing w:line="212" w:lineRule="exact"/>
            <w:ind w:left="0"/>
          </w:pPr>
        </w:pPrChange>
      </w:pPr>
      <w:ins w:id="28" w:author="Falcon" w:date="2015-05-25T02:01:00Z">
        <w:r>
          <w:rPr>
            <w:w w:val="95"/>
          </w:rPr>
          <w:t>Mean</w:t>
        </w:r>
      </w:ins>
      <w:ins w:id="29" w:author="Falcon" w:date="2015-05-25T02:02:00Z">
        <w:r>
          <w:rPr>
            <w:w w:val="95"/>
          </w:rPr>
          <w:t xml:space="preserve"> value</w:t>
        </w:r>
      </w:ins>
    </w:p>
    <w:p w:rsidR="007F59CB" w:rsidRDefault="00D12318">
      <w:pPr>
        <w:pStyle w:val="BodyText"/>
        <w:spacing w:line="219" w:lineRule="exact"/>
        <w:ind w:left="1419"/>
      </w:pPr>
      <w:r>
        <w:t>1..-1</w:t>
      </w:r>
      <w:r>
        <w:rPr>
          <w:spacing w:val="-10"/>
        </w:rPr>
        <w:t xml:space="preserve"> </w:t>
      </w:r>
      <w:r>
        <w:t xml:space="preserve">Real value of measurement for the person and activity </w:t>
      </w:r>
    </w:p>
    <w:p w:rsidR="007F59CB" w:rsidRDefault="007F59CB">
      <w:pPr>
        <w:spacing w:before="6"/>
        <w:rPr>
          <w:rFonts w:ascii="Courier New" w:eastAsia="Courier New" w:hAnsi="Courier New" w:cs="Courier New"/>
          <w:sz w:val="17"/>
          <w:szCs w:val="17"/>
        </w:rPr>
      </w:pPr>
    </w:p>
    <w:p w:rsidR="005F58E7" w:rsidRDefault="00B80A30" w:rsidP="00AE7391">
      <w:pPr>
        <w:pStyle w:val="BodyText"/>
        <w:tabs>
          <w:tab w:val="left" w:pos="1419"/>
        </w:tabs>
        <w:spacing w:line="219" w:lineRule="exact"/>
        <w:ind w:left="0"/>
        <w:rPr>
          <w:ins w:id="30" w:author="Falcon" w:date="2015-05-25T01:57:00Z"/>
          <w:w w:val="95"/>
        </w:rPr>
      </w:pPr>
      <w:proofErr w:type="spellStart"/>
      <w:proofErr w:type="gramStart"/>
      <w:r w:rsidRPr="00B80A30">
        <w:rPr>
          <w:w w:val="95"/>
        </w:rPr>
        <w:t>timebodyaccelerometermeanyaxis</w:t>
      </w:r>
      <w:proofErr w:type="spellEnd"/>
      <w:proofErr w:type="gramEnd"/>
    </w:p>
    <w:p w:rsidR="005F58E7" w:rsidRDefault="005F58E7" w:rsidP="00AE7391">
      <w:pPr>
        <w:pStyle w:val="BodyText"/>
        <w:tabs>
          <w:tab w:val="left" w:pos="1419"/>
        </w:tabs>
        <w:spacing w:line="219" w:lineRule="exact"/>
        <w:ind w:left="0"/>
        <w:rPr>
          <w:ins w:id="31" w:author="Falcon" w:date="2015-05-25T02:02:00Z"/>
          <w:w w:val="95"/>
        </w:rPr>
      </w:pPr>
      <w:ins w:id="32" w:author="Falcon" w:date="2015-05-25T01:57:00Z">
        <w:r>
          <w:rPr>
            <w:w w:val="95"/>
          </w:rPr>
          <w:t xml:space="preserve">      Accelerometer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 xml:space="preserve">of body </w:t>
        </w:r>
      </w:ins>
      <w:ins w:id="33" w:author="Falcon" w:date="2015-05-25T02:24:00Z">
        <w:r w:rsidR="00260E91">
          <w:rPr>
            <w:w w:val="95"/>
          </w:rPr>
          <w:t>signals</w:t>
        </w:r>
      </w:ins>
      <w:ins w:id="34" w:author="Falcon" w:date="2015-05-25T01:57:00Z">
        <w:r>
          <w:rPr>
            <w:w w:val="95"/>
          </w:rPr>
          <w:t xml:space="preserve"> in y axis in time domain</w:t>
        </w:r>
      </w:ins>
      <w:ins w:id="35" w:author="Falcon" w:date="2015-05-25T02:06:00Z">
        <w:r w:rsidR="00EE719D">
          <w:rPr>
            <w:w w:val="95"/>
          </w:rPr>
          <w:t>,</w:t>
        </w:r>
      </w:ins>
      <w:ins w:id="36" w:author="Falcon" w:date="2015-05-25T02:01:00Z">
        <w:r>
          <w:rPr>
            <w:w w:val="95"/>
          </w:rPr>
          <w:t xml:space="preserve"> </w:t>
        </w:r>
      </w:ins>
    </w:p>
    <w:p w:rsidR="007F59CB" w:rsidRDefault="005F58E7" w:rsidP="00AE7391">
      <w:pPr>
        <w:pStyle w:val="BodyText"/>
        <w:tabs>
          <w:tab w:val="left" w:pos="1419"/>
        </w:tabs>
        <w:spacing w:line="219" w:lineRule="exact"/>
        <w:ind w:left="0"/>
      </w:pPr>
      <w:ins w:id="37" w:author="Falcon" w:date="2015-05-25T02:02:00Z">
        <w:r>
          <w:rPr>
            <w:w w:val="95"/>
          </w:rPr>
          <w:t xml:space="preserve">      </w:t>
        </w:r>
      </w:ins>
      <w:ins w:id="38" w:author="Falcon" w:date="2015-05-25T02:01:00Z">
        <w:r>
          <w:rPr>
            <w:w w:val="95"/>
          </w:rPr>
          <w:t>Mean</w:t>
        </w:r>
      </w:ins>
      <w:ins w:id="39" w:author="Falcon" w:date="2015-05-25T02:02:00Z">
        <w:r>
          <w:rPr>
            <w:w w:val="95"/>
          </w:rPr>
          <w:t xml:space="preserve"> value</w:t>
        </w:r>
      </w:ins>
      <w:del w:id="40" w:author="Falcon" w:date="2015-05-25T01:57:00Z">
        <w:r w:rsidR="00D12318" w:rsidDel="005F58E7">
          <w:rPr>
            <w:w w:val="95"/>
          </w:rPr>
          <w:tab/>
        </w:r>
      </w:del>
    </w:p>
    <w:p w:rsidR="007F59CB" w:rsidRDefault="00D12318">
      <w:pPr>
        <w:pStyle w:val="BodyText"/>
        <w:spacing w:line="219" w:lineRule="exact"/>
        <w:ind w:left="1419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B80A30" w:rsidRDefault="00B80A30" w:rsidP="00B80A30">
      <w:pPr>
        <w:pStyle w:val="BodyText"/>
        <w:spacing w:line="212" w:lineRule="exact"/>
        <w:ind w:left="0"/>
        <w:rPr>
          <w:rFonts w:cs="Courier New"/>
          <w:sz w:val="17"/>
          <w:szCs w:val="17"/>
        </w:rPr>
      </w:pPr>
      <w:r>
        <w:rPr>
          <w:rFonts w:cs="Courier New"/>
          <w:sz w:val="17"/>
          <w:szCs w:val="17"/>
        </w:rPr>
        <w:t xml:space="preserve"> </w:t>
      </w:r>
    </w:p>
    <w:p w:rsidR="005F58E7" w:rsidRDefault="00B80A30" w:rsidP="00B80A30">
      <w:pPr>
        <w:pStyle w:val="BodyText"/>
        <w:spacing w:line="212" w:lineRule="exact"/>
        <w:ind w:left="0"/>
        <w:rPr>
          <w:ins w:id="41" w:author="Falcon" w:date="2015-05-25T01:57:00Z"/>
        </w:rPr>
      </w:pPr>
      <w:proofErr w:type="spellStart"/>
      <w:proofErr w:type="gramStart"/>
      <w:r w:rsidRPr="00B80A30">
        <w:t>timebodyaccelerometermeanzaxis</w:t>
      </w:r>
      <w:proofErr w:type="spellEnd"/>
      <w:proofErr w:type="gramEnd"/>
    </w:p>
    <w:p w:rsidR="005F58E7" w:rsidRDefault="005F58E7" w:rsidP="00B80A30">
      <w:pPr>
        <w:pStyle w:val="BodyText"/>
        <w:spacing w:line="212" w:lineRule="exact"/>
        <w:ind w:left="0"/>
        <w:rPr>
          <w:ins w:id="42" w:author="Falcon" w:date="2015-05-25T02:02:00Z"/>
          <w:w w:val="95"/>
        </w:rPr>
      </w:pPr>
      <w:ins w:id="43" w:author="Falcon" w:date="2015-05-25T01:57:00Z">
        <w:r>
          <w:tab/>
        </w:r>
        <w:r>
          <w:rPr>
            <w:w w:val="95"/>
          </w:rPr>
          <w:t>Accelerometer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 xml:space="preserve">of body </w:t>
        </w:r>
      </w:ins>
      <w:ins w:id="44" w:author="Falcon" w:date="2015-05-25T02:25:00Z">
        <w:r w:rsidR="00260E91">
          <w:rPr>
            <w:w w:val="95"/>
          </w:rPr>
          <w:t>signals</w:t>
        </w:r>
      </w:ins>
      <w:ins w:id="45" w:author="Falcon" w:date="2015-05-25T01:57:00Z">
        <w:r>
          <w:rPr>
            <w:w w:val="95"/>
          </w:rPr>
          <w:t xml:space="preserve"> in z axis in time domain</w:t>
        </w:r>
      </w:ins>
      <w:ins w:id="46" w:author="Falcon" w:date="2015-05-25T02:06:00Z">
        <w:r w:rsidR="00EE719D">
          <w:rPr>
            <w:w w:val="95"/>
          </w:rPr>
          <w:t>,</w:t>
        </w:r>
      </w:ins>
      <w:ins w:id="47" w:author="Falcon" w:date="2015-05-25T02:01:00Z">
        <w:r>
          <w:rPr>
            <w:w w:val="95"/>
          </w:rPr>
          <w:t xml:space="preserve"> </w:t>
        </w:r>
      </w:ins>
    </w:p>
    <w:p w:rsidR="00B80A30" w:rsidRDefault="005F58E7">
      <w:pPr>
        <w:pStyle w:val="BodyText"/>
        <w:spacing w:line="212" w:lineRule="exact"/>
        <w:ind w:left="0" w:firstLine="720"/>
        <w:pPrChange w:id="48" w:author="Falcon" w:date="2015-05-25T02:02:00Z">
          <w:pPr>
            <w:pStyle w:val="BodyText"/>
            <w:spacing w:line="212" w:lineRule="exact"/>
            <w:ind w:left="0"/>
          </w:pPr>
        </w:pPrChange>
      </w:pPr>
      <w:ins w:id="49" w:author="Falcon" w:date="2015-05-25T02:01:00Z">
        <w:r>
          <w:rPr>
            <w:w w:val="95"/>
          </w:rPr>
          <w:t>Mean</w:t>
        </w:r>
      </w:ins>
      <w:ins w:id="50" w:author="Falcon" w:date="2015-05-25T02:02:00Z">
        <w:r>
          <w:rPr>
            <w:w w:val="95"/>
          </w:rPr>
          <w:t xml:space="preserve"> value</w:t>
        </w:r>
      </w:ins>
      <w:r w:rsidR="00B80A30" w:rsidRPr="00B80A30">
        <w:t xml:space="preserve"> </w:t>
      </w:r>
    </w:p>
    <w:p w:rsidR="00AE7391" w:rsidRDefault="00D12318" w:rsidP="00D12318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  <w:r w:rsidR="00AE7391">
        <w:t xml:space="preserve"> </w:t>
      </w:r>
    </w:p>
    <w:p w:rsidR="00D12318" w:rsidRDefault="00D12318" w:rsidP="00AE7391">
      <w:pPr>
        <w:pStyle w:val="BodyText"/>
        <w:spacing w:line="219" w:lineRule="exact"/>
        <w:ind w:left="0"/>
      </w:pPr>
    </w:p>
    <w:p w:rsidR="00AE7391" w:rsidRDefault="00AE7391" w:rsidP="00AE7391">
      <w:pPr>
        <w:pStyle w:val="BodyText"/>
        <w:spacing w:line="219" w:lineRule="exact"/>
        <w:ind w:left="0"/>
        <w:rPr>
          <w:ins w:id="51" w:author="Falcon" w:date="2015-05-25T01:57:00Z"/>
        </w:rPr>
      </w:pPr>
      <w:proofErr w:type="spellStart"/>
      <w:proofErr w:type="gramStart"/>
      <w:r>
        <w:t>timegravityaccelerometermeanxaxis</w:t>
      </w:r>
      <w:proofErr w:type="spellEnd"/>
      <w:proofErr w:type="gramEnd"/>
    </w:p>
    <w:p w:rsidR="005F58E7" w:rsidRDefault="005F58E7">
      <w:pPr>
        <w:pStyle w:val="BodyText"/>
        <w:spacing w:line="219" w:lineRule="exact"/>
        <w:ind w:left="720"/>
        <w:pPrChange w:id="52" w:author="Falcon" w:date="2015-05-25T02:01:00Z">
          <w:pPr>
            <w:pStyle w:val="BodyText"/>
            <w:spacing w:line="219" w:lineRule="exact"/>
            <w:ind w:left="0"/>
          </w:pPr>
        </w:pPrChange>
      </w:pPr>
      <w:ins w:id="53" w:author="Falcon" w:date="2015-05-25T01:57:00Z">
        <w:r>
          <w:rPr>
            <w:w w:val="95"/>
          </w:rPr>
          <w:t>Accelerometer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 xml:space="preserve">of gravity </w:t>
        </w:r>
        <w:r w:rsidR="00260E91">
          <w:rPr>
            <w:w w:val="95"/>
          </w:rPr>
          <w:t>signals</w:t>
        </w:r>
        <w:r>
          <w:rPr>
            <w:w w:val="95"/>
          </w:rPr>
          <w:t xml:space="preserve"> in x axis in time domain</w:t>
        </w:r>
      </w:ins>
      <w:ins w:id="54" w:author="Falcon" w:date="2015-05-25T02:06:00Z">
        <w:r w:rsidR="00EE719D">
          <w:rPr>
            <w:w w:val="95"/>
          </w:rPr>
          <w:t>,</w:t>
        </w:r>
      </w:ins>
      <w:ins w:id="55" w:author="Falcon" w:date="2015-05-25T02:01:00Z">
        <w:r>
          <w:rPr>
            <w:w w:val="95"/>
          </w:rPr>
          <w:t xml:space="preserve">         Mean value</w:t>
        </w:r>
      </w:ins>
    </w:p>
    <w:p w:rsidR="00AE7391" w:rsidRDefault="00D12318" w:rsidP="00D12318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D12318" w:rsidRDefault="00D12318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56" w:author="Falcon" w:date="2015-05-25T01:58:00Z"/>
        </w:rPr>
      </w:pPr>
      <w:proofErr w:type="spellStart"/>
      <w:proofErr w:type="gramStart"/>
      <w:r>
        <w:t>t</w:t>
      </w:r>
      <w:r w:rsidR="00AE7391">
        <w:t>imegravityaccelerometermeanyaxis</w:t>
      </w:r>
      <w:proofErr w:type="spellEnd"/>
      <w:proofErr w:type="gramEnd"/>
    </w:p>
    <w:p w:rsidR="005F58E7" w:rsidRDefault="005F58E7" w:rsidP="00AE7391">
      <w:pPr>
        <w:pStyle w:val="BodyText"/>
        <w:spacing w:line="219" w:lineRule="exact"/>
        <w:ind w:left="0"/>
        <w:rPr>
          <w:ins w:id="57" w:author="Falcon" w:date="2015-05-25T02:01:00Z"/>
          <w:w w:val="95"/>
        </w:rPr>
      </w:pPr>
      <w:ins w:id="58" w:author="Falcon" w:date="2015-05-25T01:58:00Z">
        <w:r>
          <w:tab/>
        </w:r>
        <w:r>
          <w:rPr>
            <w:w w:val="95"/>
          </w:rPr>
          <w:t>Accelerometer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 xml:space="preserve">of gravity </w:t>
        </w:r>
      </w:ins>
      <w:ins w:id="59" w:author="Falcon" w:date="2015-05-25T02:24:00Z">
        <w:r w:rsidR="00260E91">
          <w:rPr>
            <w:w w:val="95"/>
          </w:rPr>
          <w:t>signals</w:t>
        </w:r>
      </w:ins>
      <w:ins w:id="60" w:author="Falcon" w:date="2015-05-25T01:58:00Z">
        <w:r w:rsidR="00EE719D">
          <w:rPr>
            <w:w w:val="95"/>
          </w:rPr>
          <w:t xml:space="preserve"> in</w:t>
        </w:r>
        <w:r>
          <w:rPr>
            <w:w w:val="95"/>
          </w:rPr>
          <w:t xml:space="preserve"> y axis in time domain</w:t>
        </w:r>
      </w:ins>
      <w:ins w:id="61" w:author="Falcon" w:date="2015-05-25T02:06:00Z">
        <w:r w:rsidR="00EE719D">
          <w:rPr>
            <w:w w:val="95"/>
          </w:rPr>
          <w:t>,</w:t>
        </w:r>
      </w:ins>
    </w:p>
    <w:p w:rsidR="005F58E7" w:rsidRDefault="005F58E7" w:rsidP="00AE7391">
      <w:pPr>
        <w:pStyle w:val="BodyText"/>
        <w:spacing w:line="219" w:lineRule="exact"/>
        <w:ind w:left="0"/>
      </w:pPr>
      <w:ins w:id="62" w:author="Falcon" w:date="2015-05-25T02:01:00Z">
        <w:r>
          <w:rPr>
            <w:w w:val="95"/>
          </w:rPr>
          <w:tab/>
          <w:t>Mean value</w:t>
        </w:r>
      </w:ins>
    </w:p>
    <w:p w:rsidR="00D12318" w:rsidRDefault="00D12318" w:rsidP="00D12318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D12318" w:rsidRDefault="00D12318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63" w:author="Falcon" w:date="2015-05-25T01:58:00Z"/>
        </w:rPr>
      </w:pPr>
      <w:proofErr w:type="spellStart"/>
      <w:proofErr w:type="gramStart"/>
      <w:r>
        <w:t>t</w:t>
      </w:r>
      <w:r w:rsidR="00AE7391">
        <w:t>i</w:t>
      </w:r>
      <w:r>
        <w:t>megravityaccelerometermeanzaxis</w:t>
      </w:r>
      <w:proofErr w:type="spellEnd"/>
      <w:proofErr w:type="gramEnd"/>
    </w:p>
    <w:p w:rsidR="005F58E7" w:rsidRDefault="005F58E7" w:rsidP="00AE7391">
      <w:pPr>
        <w:pStyle w:val="BodyText"/>
        <w:spacing w:line="219" w:lineRule="exact"/>
        <w:ind w:left="0"/>
        <w:rPr>
          <w:ins w:id="64" w:author="Falcon" w:date="2015-05-25T02:02:00Z"/>
          <w:w w:val="95"/>
        </w:rPr>
      </w:pPr>
      <w:ins w:id="65" w:author="Falcon" w:date="2015-05-25T01:58:00Z">
        <w:r>
          <w:tab/>
        </w:r>
        <w:r>
          <w:rPr>
            <w:w w:val="95"/>
          </w:rPr>
          <w:t>Accelerometer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 xml:space="preserve">of gravity </w:t>
        </w:r>
      </w:ins>
      <w:ins w:id="66" w:author="Falcon" w:date="2015-05-25T02:24:00Z">
        <w:r w:rsidR="00260E91">
          <w:rPr>
            <w:w w:val="95"/>
          </w:rPr>
          <w:t>signals</w:t>
        </w:r>
      </w:ins>
      <w:ins w:id="67" w:author="Falcon" w:date="2015-05-25T01:58:00Z">
        <w:r w:rsidR="00EE719D">
          <w:rPr>
            <w:w w:val="95"/>
          </w:rPr>
          <w:t xml:space="preserve"> in</w:t>
        </w:r>
        <w:r>
          <w:rPr>
            <w:w w:val="95"/>
          </w:rPr>
          <w:t xml:space="preserve"> z axis in time domain</w:t>
        </w:r>
      </w:ins>
      <w:ins w:id="68" w:author="Falcon" w:date="2015-05-25T02:06:00Z">
        <w:r w:rsidR="00EE719D">
          <w:rPr>
            <w:w w:val="95"/>
          </w:rPr>
          <w:t>,</w:t>
        </w:r>
      </w:ins>
    </w:p>
    <w:p w:rsidR="005F58E7" w:rsidRDefault="005F58E7" w:rsidP="00AE7391">
      <w:pPr>
        <w:pStyle w:val="BodyText"/>
        <w:spacing w:line="219" w:lineRule="exact"/>
        <w:ind w:left="0"/>
      </w:pPr>
      <w:ins w:id="69" w:author="Falcon" w:date="2015-05-25T02:02:00Z">
        <w:r>
          <w:rPr>
            <w:w w:val="95"/>
          </w:rPr>
          <w:tab/>
          <w:t>Mean value</w:t>
        </w:r>
      </w:ins>
    </w:p>
    <w:p w:rsidR="00D12318" w:rsidRDefault="00D12318" w:rsidP="00D12318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D12318" w:rsidRDefault="00D12318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70" w:author="Falcon" w:date="2015-05-25T01:58:00Z"/>
        </w:rPr>
      </w:pPr>
      <w:proofErr w:type="spellStart"/>
      <w:proofErr w:type="gramStart"/>
      <w:r>
        <w:t>t</w:t>
      </w:r>
      <w:r w:rsidR="00AE7391">
        <w:t>im</w:t>
      </w:r>
      <w:r>
        <w:t>ebodyaccelerometerjerkmeanxaxis</w:t>
      </w:r>
      <w:proofErr w:type="spellEnd"/>
      <w:proofErr w:type="gramEnd"/>
    </w:p>
    <w:p w:rsidR="005F58E7" w:rsidRDefault="005F58E7">
      <w:pPr>
        <w:pStyle w:val="BodyText"/>
        <w:spacing w:line="219" w:lineRule="exact"/>
        <w:ind w:left="720"/>
        <w:pPrChange w:id="71" w:author="Falcon" w:date="2015-05-25T02:06:00Z">
          <w:pPr>
            <w:pStyle w:val="BodyText"/>
            <w:spacing w:line="219" w:lineRule="exact"/>
            <w:ind w:left="0"/>
          </w:pPr>
        </w:pPrChange>
      </w:pPr>
      <w:ins w:id="72" w:author="Falcon" w:date="2015-05-25T01:58:00Z">
        <w:r>
          <w:rPr>
            <w:w w:val="95"/>
          </w:rPr>
          <w:t>Accelerometer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>of body jerk</w:t>
        </w:r>
        <w:r w:rsidR="00EE719D">
          <w:rPr>
            <w:w w:val="95"/>
          </w:rPr>
          <w:t xml:space="preserve"> </w:t>
        </w:r>
      </w:ins>
      <w:ins w:id="73" w:author="Falcon" w:date="2015-05-25T02:04:00Z">
        <w:r w:rsidR="00EE719D">
          <w:rPr>
            <w:w w:val="95"/>
          </w:rPr>
          <w:t xml:space="preserve">signals </w:t>
        </w:r>
      </w:ins>
      <w:ins w:id="74" w:author="Falcon" w:date="2015-05-25T01:58:00Z">
        <w:r w:rsidR="00EE719D">
          <w:rPr>
            <w:w w:val="95"/>
          </w:rPr>
          <w:t>in</w:t>
        </w:r>
        <w:r>
          <w:rPr>
            <w:w w:val="95"/>
          </w:rPr>
          <w:t xml:space="preserve"> x axis in time domain</w:t>
        </w:r>
      </w:ins>
      <w:ins w:id="75" w:author="Falcon" w:date="2015-05-25T02:06:00Z">
        <w:r w:rsidR="00EE719D">
          <w:rPr>
            <w:w w:val="95"/>
          </w:rPr>
          <w:t>, Mean value</w:t>
        </w:r>
      </w:ins>
    </w:p>
    <w:p w:rsidR="00D12318" w:rsidRDefault="00D12318" w:rsidP="00D12318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D12318" w:rsidRDefault="00D12318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76" w:author="Falcon" w:date="2015-05-25T01:59:00Z"/>
        </w:rPr>
      </w:pPr>
      <w:proofErr w:type="spellStart"/>
      <w:proofErr w:type="gramStart"/>
      <w:r>
        <w:t>t</w:t>
      </w:r>
      <w:r w:rsidR="00AE7391">
        <w:t>im</w:t>
      </w:r>
      <w:r>
        <w:t>ebodyaccelerometerjerkmeanyaxis</w:t>
      </w:r>
      <w:proofErr w:type="spellEnd"/>
      <w:proofErr w:type="gramEnd"/>
    </w:p>
    <w:p w:rsidR="005F58E7" w:rsidRDefault="005F58E7">
      <w:pPr>
        <w:pStyle w:val="BodyText"/>
        <w:spacing w:line="219" w:lineRule="exact"/>
        <w:ind w:left="720"/>
        <w:pPrChange w:id="77" w:author="Falcon" w:date="2015-05-25T02:06:00Z">
          <w:pPr>
            <w:pStyle w:val="BodyText"/>
            <w:spacing w:line="219" w:lineRule="exact"/>
            <w:ind w:left="0"/>
          </w:pPr>
        </w:pPrChange>
      </w:pPr>
      <w:ins w:id="78" w:author="Falcon" w:date="2015-05-25T02:00:00Z">
        <w:r>
          <w:rPr>
            <w:w w:val="95"/>
          </w:rPr>
          <w:t>Accelerometer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>of body jerk</w:t>
        </w:r>
        <w:r w:rsidR="00EE719D">
          <w:rPr>
            <w:w w:val="95"/>
          </w:rPr>
          <w:t xml:space="preserve"> </w:t>
        </w:r>
      </w:ins>
      <w:ins w:id="79" w:author="Falcon" w:date="2015-05-25T02:04:00Z">
        <w:r w:rsidR="00EE719D">
          <w:rPr>
            <w:w w:val="95"/>
          </w:rPr>
          <w:t xml:space="preserve">signals </w:t>
        </w:r>
      </w:ins>
      <w:ins w:id="80" w:author="Falcon" w:date="2015-05-25T02:00:00Z">
        <w:r w:rsidR="00EE719D">
          <w:rPr>
            <w:w w:val="95"/>
          </w:rPr>
          <w:t>in</w:t>
        </w:r>
        <w:r>
          <w:rPr>
            <w:w w:val="95"/>
          </w:rPr>
          <w:t xml:space="preserve"> y axis in time domain</w:t>
        </w:r>
      </w:ins>
      <w:ins w:id="81" w:author="Falcon" w:date="2015-05-25T02:05:00Z">
        <w:r w:rsidR="00EE719D">
          <w:rPr>
            <w:w w:val="95"/>
          </w:rPr>
          <w:t>, Mean value</w:t>
        </w:r>
      </w:ins>
    </w:p>
    <w:p w:rsidR="00D12318" w:rsidRDefault="00D12318" w:rsidP="00D12318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D12318" w:rsidRDefault="00D12318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82" w:author="Falcon" w:date="2015-05-25T02:00:00Z"/>
        </w:rPr>
      </w:pPr>
      <w:proofErr w:type="spellStart"/>
      <w:proofErr w:type="gramStart"/>
      <w:r>
        <w:t>t</w:t>
      </w:r>
      <w:r w:rsidR="00AE7391">
        <w:t>im</w:t>
      </w:r>
      <w:r>
        <w:t>ebodyaccelerometerjerkmeanzaxis</w:t>
      </w:r>
      <w:proofErr w:type="spellEnd"/>
      <w:proofErr w:type="gramEnd"/>
    </w:p>
    <w:p w:rsidR="005F58E7" w:rsidRDefault="005F58E7">
      <w:pPr>
        <w:pStyle w:val="BodyText"/>
        <w:spacing w:line="219" w:lineRule="exact"/>
        <w:ind w:left="720"/>
        <w:pPrChange w:id="83" w:author="Falcon" w:date="2015-05-25T02:05:00Z">
          <w:pPr>
            <w:pStyle w:val="BodyText"/>
            <w:spacing w:line="219" w:lineRule="exact"/>
            <w:ind w:left="0"/>
          </w:pPr>
        </w:pPrChange>
      </w:pPr>
      <w:ins w:id="84" w:author="Falcon" w:date="2015-05-25T02:00:00Z">
        <w:r>
          <w:rPr>
            <w:w w:val="95"/>
          </w:rPr>
          <w:t>Accelerometer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>of body jerk</w:t>
        </w:r>
        <w:r w:rsidR="00EE719D">
          <w:rPr>
            <w:w w:val="95"/>
          </w:rPr>
          <w:t xml:space="preserve"> </w:t>
        </w:r>
      </w:ins>
      <w:ins w:id="85" w:author="Falcon" w:date="2015-05-25T02:04:00Z">
        <w:r w:rsidR="00EE719D">
          <w:rPr>
            <w:w w:val="95"/>
          </w:rPr>
          <w:t xml:space="preserve">signals </w:t>
        </w:r>
      </w:ins>
      <w:ins w:id="86" w:author="Falcon" w:date="2015-05-25T02:00:00Z">
        <w:r w:rsidR="00EE719D">
          <w:rPr>
            <w:w w:val="95"/>
          </w:rPr>
          <w:t>in</w:t>
        </w:r>
        <w:r>
          <w:rPr>
            <w:w w:val="95"/>
          </w:rPr>
          <w:t xml:space="preserve"> z axis in time domain</w:t>
        </w:r>
      </w:ins>
      <w:ins w:id="87" w:author="Falcon" w:date="2015-05-25T02:05:00Z">
        <w:r w:rsidR="00EE719D">
          <w:rPr>
            <w:w w:val="95"/>
          </w:rPr>
          <w:t>, Mean value</w:t>
        </w:r>
      </w:ins>
    </w:p>
    <w:p w:rsidR="00D12318" w:rsidRDefault="00D12318" w:rsidP="00D12318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D12318" w:rsidRDefault="00D12318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88" w:author="Falcon" w:date="2015-05-25T02:00:00Z"/>
        </w:rPr>
      </w:pPr>
      <w:proofErr w:type="spellStart"/>
      <w:proofErr w:type="gramStart"/>
      <w:r>
        <w:t>timebodygyroscopemeanxaxis</w:t>
      </w:r>
      <w:proofErr w:type="spellEnd"/>
      <w:proofErr w:type="gramEnd"/>
    </w:p>
    <w:p w:rsidR="005F58E7" w:rsidRDefault="005F58E7">
      <w:pPr>
        <w:pStyle w:val="BodyText"/>
        <w:spacing w:line="219" w:lineRule="exact"/>
        <w:ind w:left="720"/>
        <w:pPrChange w:id="89" w:author="Falcon" w:date="2015-05-25T02:06:00Z">
          <w:pPr>
            <w:pStyle w:val="BodyText"/>
            <w:spacing w:line="219" w:lineRule="exact"/>
            <w:ind w:left="0"/>
          </w:pPr>
        </w:pPrChange>
      </w:pPr>
      <w:ins w:id="90" w:author="Falcon" w:date="2015-05-25T02:00:00Z">
        <w:r>
          <w:rPr>
            <w:w w:val="95"/>
          </w:rPr>
          <w:t>Gyroscope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 xml:space="preserve">of body </w:t>
        </w:r>
      </w:ins>
      <w:ins w:id="91" w:author="Falcon" w:date="2015-05-25T02:04:00Z">
        <w:r w:rsidR="00EE719D">
          <w:rPr>
            <w:w w:val="95"/>
          </w:rPr>
          <w:t xml:space="preserve">signals </w:t>
        </w:r>
      </w:ins>
      <w:ins w:id="92" w:author="Falcon" w:date="2015-05-25T02:00:00Z">
        <w:r w:rsidR="00EE719D">
          <w:rPr>
            <w:w w:val="95"/>
          </w:rPr>
          <w:t>in</w:t>
        </w:r>
        <w:r>
          <w:rPr>
            <w:w w:val="95"/>
          </w:rPr>
          <w:t xml:space="preserve"> x axis in time domain</w:t>
        </w:r>
      </w:ins>
      <w:ins w:id="93" w:author="Falcon" w:date="2015-05-25T02:05:00Z">
        <w:r w:rsidR="00EE719D">
          <w:rPr>
            <w:w w:val="95"/>
          </w:rPr>
          <w:t>,</w:t>
        </w:r>
      </w:ins>
      <w:ins w:id="94" w:author="Falcon" w:date="2015-05-25T02:06:00Z">
        <w:r w:rsidR="00EE719D">
          <w:rPr>
            <w:w w:val="95"/>
          </w:rPr>
          <w:t xml:space="preserve"> </w:t>
        </w:r>
      </w:ins>
      <w:ins w:id="95" w:author="Falcon" w:date="2015-05-25T02:04:00Z">
        <w:r w:rsidR="00EE719D">
          <w:rPr>
            <w:w w:val="95"/>
          </w:rPr>
          <w:t>Mean value</w:t>
        </w:r>
      </w:ins>
    </w:p>
    <w:p w:rsidR="00D12318" w:rsidRDefault="00D12318" w:rsidP="00D12318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D12318" w:rsidRDefault="00D12318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96" w:author="Falcon" w:date="2015-05-25T02:05:00Z"/>
        </w:rPr>
      </w:pPr>
      <w:proofErr w:type="spellStart"/>
      <w:proofErr w:type="gramStart"/>
      <w:r>
        <w:t>t</w:t>
      </w:r>
      <w:r w:rsidR="00AE7391">
        <w:t>imebodygyr</w:t>
      </w:r>
      <w:r>
        <w:t>oscopemeanyaxis</w:t>
      </w:r>
      <w:proofErr w:type="spellEnd"/>
      <w:proofErr w:type="gramEnd"/>
    </w:p>
    <w:p w:rsidR="00EE719D" w:rsidRDefault="00EE719D">
      <w:pPr>
        <w:pStyle w:val="BodyText"/>
        <w:spacing w:line="219" w:lineRule="exact"/>
        <w:ind w:left="720"/>
        <w:pPrChange w:id="97" w:author="Falcon" w:date="2015-05-25T02:06:00Z">
          <w:pPr>
            <w:pStyle w:val="BodyText"/>
            <w:spacing w:line="219" w:lineRule="exact"/>
            <w:ind w:left="0"/>
          </w:pPr>
        </w:pPrChange>
      </w:pPr>
      <w:ins w:id="98" w:author="Falcon" w:date="2015-05-25T02:05:00Z">
        <w:r>
          <w:rPr>
            <w:w w:val="95"/>
          </w:rPr>
          <w:t>Gyroscope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>of body signals in y axis in time domain,</w:t>
        </w:r>
      </w:ins>
      <w:ins w:id="99" w:author="Falcon" w:date="2015-05-25T02:06:00Z">
        <w:r>
          <w:rPr>
            <w:w w:val="95"/>
          </w:rPr>
          <w:t xml:space="preserve"> </w:t>
        </w:r>
      </w:ins>
      <w:ins w:id="100" w:author="Falcon" w:date="2015-05-25T02:05:00Z">
        <w:r>
          <w:rPr>
            <w:w w:val="95"/>
          </w:rPr>
          <w:t>Mean value</w:t>
        </w:r>
      </w:ins>
    </w:p>
    <w:p w:rsidR="00D12318" w:rsidRDefault="00D12318" w:rsidP="00D12318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D12318" w:rsidRDefault="00D12318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101" w:author="Falcon" w:date="2015-05-25T02:07:00Z"/>
        </w:rPr>
      </w:pPr>
      <w:proofErr w:type="spellStart"/>
      <w:proofErr w:type="gramStart"/>
      <w:r>
        <w:t>timebodygyroscopemeanzaxis</w:t>
      </w:r>
      <w:proofErr w:type="spellEnd"/>
      <w:proofErr w:type="gramEnd"/>
    </w:p>
    <w:p w:rsidR="00EE719D" w:rsidRDefault="00EE719D">
      <w:pPr>
        <w:pStyle w:val="BodyText"/>
        <w:spacing w:line="219" w:lineRule="exact"/>
        <w:ind w:left="720"/>
        <w:pPrChange w:id="102" w:author="Falcon" w:date="2015-05-25T02:07:00Z">
          <w:pPr>
            <w:pStyle w:val="BodyText"/>
            <w:spacing w:line="219" w:lineRule="exact"/>
            <w:ind w:left="0"/>
          </w:pPr>
        </w:pPrChange>
      </w:pPr>
      <w:ins w:id="103" w:author="Falcon" w:date="2015-05-25T02:07:00Z">
        <w:r>
          <w:rPr>
            <w:w w:val="95"/>
          </w:rPr>
          <w:t>Gyroscope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>of body signals in z axis in time domain, Mean value</w:t>
        </w:r>
      </w:ins>
    </w:p>
    <w:p w:rsidR="00D12318" w:rsidRDefault="00D12318" w:rsidP="00D12318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D12318" w:rsidRDefault="00D12318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104" w:author="Falcon" w:date="2015-05-25T02:07:00Z"/>
        </w:rPr>
      </w:pPr>
      <w:proofErr w:type="spellStart"/>
      <w:proofErr w:type="gramStart"/>
      <w:r>
        <w:t>timebodygyroscopejerkmeanxaxis</w:t>
      </w:r>
      <w:proofErr w:type="spellEnd"/>
      <w:proofErr w:type="gramEnd"/>
    </w:p>
    <w:p w:rsidR="00EE719D" w:rsidRDefault="00EE719D">
      <w:pPr>
        <w:pStyle w:val="BodyText"/>
        <w:spacing w:line="219" w:lineRule="exact"/>
        <w:ind w:left="720"/>
        <w:pPrChange w:id="105" w:author="Falcon" w:date="2015-05-25T02:08:00Z">
          <w:pPr>
            <w:pStyle w:val="BodyText"/>
            <w:spacing w:line="219" w:lineRule="exact"/>
            <w:ind w:left="0"/>
          </w:pPr>
        </w:pPrChange>
      </w:pPr>
      <w:ins w:id="106" w:author="Falcon" w:date="2015-05-25T02:07:00Z">
        <w:r>
          <w:rPr>
            <w:w w:val="95"/>
          </w:rPr>
          <w:t>Gyroscope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 xml:space="preserve">of body </w:t>
        </w:r>
      </w:ins>
      <w:ins w:id="107" w:author="Falcon" w:date="2015-05-25T02:08:00Z">
        <w:r>
          <w:rPr>
            <w:w w:val="95"/>
          </w:rPr>
          <w:t xml:space="preserve">jerk </w:t>
        </w:r>
      </w:ins>
      <w:ins w:id="108" w:author="Falcon" w:date="2015-05-25T02:07:00Z">
        <w:r>
          <w:rPr>
            <w:w w:val="95"/>
          </w:rPr>
          <w:t xml:space="preserve">signals in </w:t>
        </w:r>
      </w:ins>
      <w:ins w:id="109" w:author="Falcon" w:date="2015-05-25T02:08:00Z">
        <w:r>
          <w:rPr>
            <w:w w:val="95"/>
          </w:rPr>
          <w:t>x</w:t>
        </w:r>
      </w:ins>
      <w:ins w:id="110" w:author="Falcon" w:date="2015-05-25T02:07:00Z">
        <w:r>
          <w:rPr>
            <w:w w:val="95"/>
          </w:rPr>
          <w:t xml:space="preserve"> axis in time domain, Mean value</w:t>
        </w:r>
      </w:ins>
    </w:p>
    <w:p w:rsidR="00D12318" w:rsidRDefault="00D12318" w:rsidP="00D12318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D12318" w:rsidRDefault="00D12318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111" w:author="Falcon" w:date="2015-05-25T02:08:00Z"/>
        </w:rPr>
      </w:pPr>
      <w:proofErr w:type="spellStart"/>
      <w:proofErr w:type="gramStart"/>
      <w:r>
        <w:t>timebodygyroscopejerkmeanyaxis</w:t>
      </w:r>
      <w:proofErr w:type="spellEnd"/>
      <w:proofErr w:type="gramEnd"/>
    </w:p>
    <w:p w:rsidR="00EE719D" w:rsidRDefault="00EE719D">
      <w:pPr>
        <w:pStyle w:val="BodyText"/>
        <w:spacing w:line="219" w:lineRule="exact"/>
        <w:ind w:left="720"/>
        <w:pPrChange w:id="112" w:author="Falcon" w:date="2015-05-25T02:08:00Z">
          <w:pPr>
            <w:pStyle w:val="BodyText"/>
            <w:spacing w:line="219" w:lineRule="exact"/>
            <w:ind w:left="0"/>
          </w:pPr>
        </w:pPrChange>
      </w:pPr>
      <w:ins w:id="113" w:author="Falcon" w:date="2015-05-25T02:08:00Z">
        <w:r>
          <w:rPr>
            <w:w w:val="95"/>
          </w:rPr>
          <w:t>Gyroscope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>of body jerk signals in y axis in time domain, Mean value</w:t>
        </w:r>
      </w:ins>
    </w:p>
    <w:p w:rsidR="00D12318" w:rsidRDefault="00D12318" w:rsidP="00D12318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D12318" w:rsidRDefault="00D12318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114" w:author="Falcon" w:date="2015-05-25T02:08:00Z"/>
        </w:rPr>
      </w:pPr>
      <w:proofErr w:type="spellStart"/>
      <w:proofErr w:type="gramStart"/>
      <w:r>
        <w:t>timebodygyroscopejerkmeanzaxis</w:t>
      </w:r>
      <w:proofErr w:type="spellEnd"/>
      <w:proofErr w:type="gramEnd"/>
    </w:p>
    <w:p w:rsidR="00EE719D" w:rsidRDefault="00EE719D">
      <w:pPr>
        <w:pStyle w:val="BodyText"/>
        <w:spacing w:line="219" w:lineRule="exact"/>
        <w:ind w:left="720"/>
        <w:pPrChange w:id="115" w:author="Falcon" w:date="2015-05-25T02:08:00Z">
          <w:pPr>
            <w:pStyle w:val="BodyText"/>
            <w:spacing w:line="219" w:lineRule="exact"/>
            <w:ind w:left="0"/>
          </w:pPr>
        </w:pPrChange>
      </w:pPr>
      <w:ins w:id="116" w:author="Falcon" w:date="2015-05-25T02:08:00Z">
        <w:r>
          <w:rPr>
            <w:w w:val="95"/>
          </w:rPr>
          <w:t>Gyroscope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>of body jerk signals in z axis in time domain, Mean value</w:t>
        </w:r>
      </w:ins>
    </w:p>
    <w:p w:rsidR="00D12318" w:rsidRDefault="00D12318" w:rsidP="00D12318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D12318" w:rsidRDefault="00D12318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117" w:author="Falcon" w:date="2015-05-25T02:09:00Z"/>
        </w:rPr>
      </w:pPr>
      <w:proofErr w:type="spellStart"/>
      <w:proofErr w:type="gramStart"/>
      <w:r>
        <w:t>t</w:t>
      </w:r>
      <w:r w:rsidR="00AE7391">
        <w:t>im</w:t>
      </w:r>
      <w:r>
        <w:t>ebodyaccelerometermagnitudemean</w:t>
      </w:r>
      <w:proofErr w:type="spellEnd"/>
      <w:proofErr w:type="gramEnd"/>
    </w:p>
    <w:p w:rsidR="00EE719D" w:rsidRDefault="00EE719D">
      <w:pPr>
        <w:pStyle w:val="BodyText"/>
        <w:spacing w:line="219" w:lineRule="exact"/>
        <w:ind w:left="720"/>
        <w:pPrChange w:id="118" w:author="Falcon" w:date="2015-05-25T02:10:00Z">
          <w:pPr>
            <w:pStyle w:val="BodyText"/>
            <w:spacing w:line="219" w:lineRule="exact"/>
            <w:ind w:left="0"/>
          </w:pPr>
        </w:pPrChange>
      </w:pPr>
      <w:ins w:id="119" w:author="Falcon" w:date="2015-05-25T02:10:00Z">
        <w:r>
          <w:rPr>
            <w:w w:val="95"/>
          </w:rPr>
          <w:t>Accelerometer</w:t>
        </w:r>
      </w:ins>
      <w:ins w:id="120" w:author="Falcon" w:date="2015-05-25T02:09:00Z">
        <w:r>
          <w:rPr>
            <w:w w:val="95"/>
          </w:rPr>
          <w:t xml:space="preserve">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>of body F</w:t>
        </w:r>
      </w:ins>
      <w:ins w:id="121" w:author="Falcon" w:date="2015-05-25T02:12:00Z">
        <w:r>
          <w:rPr>
            <w:w w:val="95"/>
          </w:rPr>
          <w:t xml:space="preserve">ast </w:t>
        </w:r>
      </w:ins>
      <w:ins w:id="122" w:author="Falcon" w:date="2015-05-25T02:09:00Z">
        <w:r>
          <w:rPr>
            <w:w w:val="95"/>
          </w:rPr>
          <w:t>F</w:t>
        </w:r>
      </w:ins>
      <w:ins w:id="123" w:author="Falcon" w:date="2015-05-25T02:12:00Z">
        <w:r>
          <w:rPr>
            <w:w w:val="95"/>
          </w:rPr>
          <w:t xml:space="preserve">ourier </w:t>
        </w:r>
      </w:ins>
      <w:ins w:id="124" w:author="Falcon" w:date="2015-05-25T02:09:00Z">
        <w:r>
          <w:rPr>
            <w:w w:val="95"/>
          </w:rPr>
          <w:t>T</w:t>
        </w:r>
      </w:ins>
      <w:ins w:id="125" w:author="Falcon" w:date="2015-05-25T02:12:00Z">
        <w:r>
          <w:rPr>
            <w:w w:val="95"/>
          </w:rPr>
          <w:t>ransform</w:t>
        </w:r>
      </w:ins>
      <w:ins w:id="126" w:author="Falcon" w:date="2015-05-25T02:09:00Z">
        <w:r>
          <w:rPr>
            <w:w w:val="95"/>
          </w:rPr>
          <w:t xml:space="preserve"> applied signals in time domain, Mean value</w:t>
        </w:r>
      </w:ins>
    </w:p>
    <w:p w:rsidR="00D12318" w:rsidRDefault="00D12318" w:rsidP="00D12318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D12318" w:rsidRDefault="00D12318" w:rsidP="00AE7391">
      <w:pPr>
        <w:pStyle w:val="BodyText"/>
        <w:spacing w:line="219" w:lineRule="exact"/>
        <w:ind w:left="0"/>
      </w:pPr>
    </w:p>
    <w:p w:rsidR="00D12318" w:rsidRDefault="00D12318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127" w:author="Falcon" w:date="2015-05-25T02:11:00Z"/>
        </w:rPr>
      </w:pPr>
      <w:proofErr w:type="spellStart"/>
      <w:proofErr w:type="gramStart"/>
      <w:r>
        <w:t>t</w:t>
      </w:r>
      <w:r w:rsidR="00AE7391">
        <w:t>imegr</w:t>
      </w:r>
      <w:r>
        <w:t>avityaccelerometermagnitudemean</w:t>
      </w:r>
      <w:proofErr w:type="spellEnd"/>
      <w:proofErr w:type="gramEnd"/>
    </w:p>
    <w:p w:rsidR="00EE719D" w:rsidRDefault="00EE719D">
      <w:pPr>
        <w:pStyle w:val="BodyText"/>
        <w:spacing w:line="219" w:lineRule="exact"/>
        <w:ind w:left="720"/>
        <w:pPrChange w:id="128" w:author="Falcon" w:date="2015-05-25T02:11:00Z">
          <w:pPr>
            <w:pStyle w:val="BodyText"/>
            <w:spacing w:line="219" w:lineRule="exact"/>
            <w:ind w:left="0"/>
          </w:pPr>
        </w:pPrChange>
      </w:pPr>
      <w:ins w:id="129" w:author="Falcon" w:date="2015-05-25T02:11:00Z">
        <w:r>
          <w:rPr>
            <w:w w:val="95"/>
          </w:rPr>
          <w:t>Accelerometer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>of gr</w:t>
        </w:r>
      </w:ins>
      <w:ins w:id="130" w:author="Falcon" w:date="2015-05-25T02:12:00Z">
        <w:r>
          <w:rPr>
            <w:w w:val="95"/>
          </w:rPr>
          <w:t>a</w:t>
        </w:r>
      </w:ins>
      <w:ins w:id="131" w:author="Falcon" w:date="2015-05-25T02:11:00Z">
        <w:r>
          <w:rPr>
            <w:w w:val="95"/>
          </w:rPr>
          <w:t>vity F</w:t>
        </w:r>
      </w:ins>
      <w:ins w:id="132" w:author="Falcon" w:date="2015-05-25T02:12:00Z">
        <w:r>
          <w:rPr>
            <w:w w:val="95"/>
          </w:rPr>
          <w:t xml:space="preserve">ast </w:t>
        </w:r>
      </w:ins>
      <w:ins w:id="133" w:author="Falcon" w:date="2015-05-25T02:11:00Z">
        <w:r>
          <w:rPr>
            <w:w w:val="95"/>
          </w:rPr>
          <w:t>F</w:t>
        </w:r>
      </w:ins>
      <w:ins w:id="134" w:author="Falcon" w:date="2015-05-25T02:12:00Z">
        <w:r>
          <w:rPr>
            <w:w w:val="95"/>
          </w:rPr>
          <w:t xml:space="preserve">ourier </w:t>
        </w:r>
      </w:ins>
      <w:ins w:id="135" w:author="Falcon" w:date="2015-05-25T02:11:00Z">
        <w:r>
          <w:rPr>
            <w:w w:val="95"/>
          </w:rPr>
          <w:t>T</w:t>
        </w:r>
      </w:ins>
      <w:ins w:id="136" w:author="Falcon" w:date="2015-05-25T02:12:00Z">
        <w:r>
          <w:rPr>
            <w:w w:val="95"/>
          </w:rPr>
          <w:t>ransform</w:t>
        </w:r>
      </w:ins>
      <w:ins w:id="137" w:author="Falcon" w:date="2015-05-25T02:11:00Z">
        <w:r>
          <w:rPr>
            <w:w w:val="95"/>
          </w:rPr>
          <w:t xml:space="preserve"> applied signals in time domain, Mean value</w:t>
        </w:r>
      </w:ins>
    </w:p>
    <w:p w:rsidR="00D12318" w:rsidRDefault="00D12318" w:rsidP="00D12318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D12318" w:rsidRDefault="00D12318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138" w:author="Falcon" w:date="2015-05-25T02:13:00Z"/>
        </w:rPr>
      </w:pPr>
      <w:proofErr w:type="spellStart"/>
      <w:proofErr w:type="gramStart"/>
      <w:r>
        <w:t>t</w:t>
      </w:r>
      <w:r w:rsidR="00AE7391">
        <w:t>imebod</w:t>
      </w:r>
      <w:r>
        <w:t>yaccelerometerjerkmagnitudemean</w:t>
      </w:r>
      <w:proofErr w:type="spellEnd"/>
      <w:proofErr w:type="gramEnd"/>
    </w:p>
    <w:p w:rsidR="00EE719D" w:rsidRDefault="00EE719D">
      <w:pPr>
        <w:pStyle w:val="BodyText"/>
        <w:spacing w:line="219" w:lineRule="exact"/>
        <w:ind w:left="720"/>
        <w:pPrChange w:id="139" w:author="Falcon" w:date="2015-05-25T02:13:00Z">
          <w:pPr>
            <w:pStyle w:val="BodyText"/>
            <w:spacing w:line="219" w:lineRule="exact"/>
            <w:ind w:left="0"/>
          </w:pPr>
        </w:pPrChange>
      </w:pPr>
      <w:ins w:id="140" w:author="Falcon" w:date="2015-05-25T02:13:00Z">
        <w:r>
          <w:rPr>
            <w:w w:val="95"/>
          </w:rPr>
          <w:t>Accelerometer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>of body F</w:t>
        </w:r>
      </w:ins>
      <w:ins w:id="141" w:author="Falcon" w:date="2015-05-25T02:17:00Z">
        <w:r w:rsidR="00B05C15">
          <w:rPr>
            <w:w w:val="95"/>
          </w:rPr>
          <w:t xml:space="preserve">ast </w:t>
        </w:r>
      </w:ins>
      <w:ins w:id="142" w:author="Falcon" w:date="2015-05-25T02:13:00Z">
        <w:r>
          <w:rPr>
            <w:w w:val="95"/>
          </w:rPr>
          <w:t>F</w:t>
        </w:r>
      </w:ins>
      <w:ins w:id="143" w:author="Falcon" w:date="2015-05-25T02:17:00Z">
        <w:r w:rsidR="00B05C15">
          <w:rPr>
            <w:w w:val="95"/>
          </w:rPr>
          <w:t xml:space="preserve">ourier </w:t>
        </w:r>
      </w:ins>
      <w:ins w:id="144" w:author="Falcon" w:date="2015-05-25T02:13:00Z">
        <w:r>
          <w:rPr>
            <w:w w:val="95"/>
          </w:rPr>
          <w:t>T</w:t>
        </w:r>
      </w:ins>
      <w:ins w:id="145" w:author="Falcon" w:date="2015-05-25T02:17:00Z">
        <w:r w:rsidR="00B05C15">
          <w:rPr>
            <w:w w:val="95"/>
          </w:rPr>
          <w:t>ransform</w:t>
        </w:r>
      </w:ins>
      <w:ins w:id="146" w:author="Falcon" w:date="2015-05-25T02:13:00Z">
        <w:r>
          <w:rPr>
            <w:w w:val="95"/>
          </w:rPr>
          <w:t xml:space="preserve"> applied jerk </w:t>
        </w:r>
        <w:r w:rsidR="00B05C15">
          <w:rPr>
            <w:w w:val="95"/>
          </w:rPr>
          <w:t xml:space="preserve">signals </w:t>
        </w:r>
        <w:r>
          <w:rPr>
            <w:w w:val="95"/>
          </w:rPr>
          <w:t>in time domain, Mean value</w:t>
        </w:r>
      </w:ins>
    </w:p>
    <w:p w:rsidR="00D12318" w:rsidRDefault="00D12318" w:rsidP="00D12318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D12318" w:rsidRDefault="00D12318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147" w:author="Falcon" w:date="2015-05-25T02:13:00Z"/>
        </w:rPr>
      </w:pPr>
      <w:proofErr w:type="spellStart"/>
      <w:proofErr w:type="gramStart"/>
      <w:r>
        <w:t>timebodygyroscopemagnitudemean</w:t>
      </w:r>
      <w:proofErr w:type="spellEnd"/>
      <w:proofErr w:type="gramEnd"/>
    </w:p>
    <w:p w:rsidR="00EE719D" w:rsidRDefault="00B05C15">
      <w:pPr>
        <w:pStyle w:val="BodyText"/>
        <w:spacing w:line="219" w:lineRule="exact"/>
        <w:ind w:left="720"/>
        <w:pPrChange w:id="148" w:author="Falcon" w:date="2015-05-25T02:13:00Z">
          <w:pPr>
            <w:pStyle w:val="BodyText"/>
            <w:spacing w:line="219" w:lineRule="exact"/>
            <w:ind w:left="0"/>
          </w:pPr>
        </w:pPrChange>
      </w:pPr>
      <w:ins w:id="149" w:author="Falcon" w:date="2015-05-25T02:14:00Z">
        <w:r>
          <w:rPr>
            <w:w w:val="95"/>
          </w:rPr>
          <w:t>Gyroscope</w:t>
        </w:r>
      </w:ins>
      <w:ins w:id="150" w:author="Falcon" w:date="2015-05-25T02:13:00Z">
        <w:r w:rsidR="00EE719D">
          <w:rPr>
            <w:w w:val="95"/>
          </w:rPr>
          <w:t xml:space="preserve"> reading</w:t>
        </w:r>
        <w:r w:rsidR="00EE719D" w:rsidRPr="00B80A30">
          <w:rPr>
            <w:w w:val="95"/>
          </w:rPr>
          <w:t xml:space="preserve"> </w:t>
        </w:r>
        <w:r w:rsidR="00EE719D">
          <w:rPr>
            <w:w w:val="95"/>
          </w:rPr>
          <w:t>of body F</w:t>
        </w:r>
      </w:ins>
      <w:ins w:id="151" w:author="Falcon" w:date="2015-05-25T02:17:00Z">
        <w:r>
          <w:rPr>
            <w:w w:val="95"/>
          </w:rPr>
          <w:t xml:space="preserve">ast </w:t>
        </w:r>
      </w:ins>
      <w:ins w:id="152" w:author="Falcon" w:date="2015-05-25T02:13:00Z">
        <w:r w:rsidR="00EE719D">
          <w:rPr>
            <w:w w:val="95"/>
          </w:rPr>
          <w:t>F</w:t>
        </w:r>
      </w:ins>
      <w:ins w:id="153" w:author="Falcon" w:date="2015-05-25T02:17:00Z">
        <w:r>
          <w:rPr>
            <w:w w:val="95"/>
          </w:rPr>
          <w:t xml:space="preserve">ourier </w:t>
        </w:r>
      </w:ins>
      <w:ins w:id="154" w:author="Falcon" w:date="2015-05-25T02:13:00Z">
        <w:r w:rsidR="00EE719D">
          <w:rPr>
            <w:w w:val="95"/>
          </w:rPr>
          <w:t>T</w:t>
        </w:r>
      </w:ins>
      <w:ins w:id="155" w:author="Falcon" w:date="2015-05-25T02:17:00Z">
        <w:r>
          <w:rPr>
            <w:w w:val="95"/>
          </w:rPr>
          <w:t>ransform</w:t>
        </w:r>
      </w:ins>
      <w:ins w:id="156" w:author="Falcon" w:date="2015-05-25T02:13:00Z">
        <w:r w:rsidR="00EE719D">
          <w:rPr>
            <w:w w:val="95"/>
          </w:rPr>
          <w:t xml:space="preserve"> applied</w:t>
        </w:r>
        <w:r>
          <w:rPr>
            <w:w w:val="95"/>
          </w:rPr>
          <w:t xml:space="preserve"> signals </w:t>
        </w:r>
        <w:r w:rsidR="00EE719D">
          <w:rPr>
            <w:w w:val="95"/>
          </w:rPr>
          <w:t>in time domain, Mean value</w:t>
        </w:r>
      </w:ins>
    </w:p>
    <w:p w:rsidR="00D12318" w:rsidRDefault="00D12318" w:rsidP="00D12318">
      <w:pPr>
        <w:pStyle w:val="BodyText"/>
        <w:spacing w:line="219" w:lineRule="exact"/>
        <w:ind w:left="144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D12318" w:rsidRDefault="00D12318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157" w:author="Falcon" w:date="2015-05-25T02:14:00Z"/>
        </w:rPr>
      </w:pPr>
      <w:proofErr w:type="spellStart"/>
      <w:proofErr w:type="gramStart"/>
      <w:r>
        <w:t>t</w:t>
      </w:r>
      <w:r w:rsidR="00AE7391">
        <w:t>im</w:t>
      </w:r>
      <w:r>
        <w:t>ebodygyroscopejerkmagnitudemean</w:t>
      </w:r>
      <w:proofErr w:type="spellEnd"/>
      <w:proofErr w:type="gramEnd"/>
    </w:p>
    <w:p w:rsidR="00B05C15" w:rsidRDefault="00B05C15">
      <w:pPr>
        <w:pStyle w:val="BodyText"/>
        <w:spacing w:line="219" w:lineRule="exact"/>
        <w:ind w:left="720"/>
        <w:pPrChange w:id="158" w:author="Falcon" w:date="2015-05-25T02:14:00Z">
          <w:pPr>
            <w:pStyle w:val="BodyText"/>
            <w:spacing w:line="219" w:lineRule="exact"/>
            <w:ind w:left="0"/>
          </w:pPr>
        </w:pPrChange>
      </w:pPr>
      <w:ins w:id="159" w:author="Falcon" w:date="2015-05-25T02:14:00Z">
        <w:r>
          <w:rPr>
            <w:w w:val="95"/>
          </w:rPr>
          <w:t>Gyroscope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>of body F</w:t>
        </w:r>
      </w:ins>
      <w:ins w:id="160" w:author="Falcon" w:date="2015-05-25T02:17:00Z">
        <w:r>
          <w:rPr>
            <w:w w:val="95"/>
          </w:rPr>
          <w:t xml:space="preserve">ast </w:t>
        </w:r>
      </w:ins>
      <w:ins w:id="161" w:author="Falcon" w:date="2015-05-25T02:14:00Z">
        <w:r>
          <w:rPr>
            <w:w w:val="95"/>
          </w:rPr>
          <w:t>F</w:t>
        </w:r>
      </w:ins>
      <w:ins w:id="162" w:author="Falcon" w:date="2015-05-25T02:17:00Z">
        <w:r>
          <w:rPr>
            <w:w w:val="95"/>
          </w:rPr>
          <w:t xml:space="preserve">ourier </w:t>
        </w:r>
      </w:ins>
      <w:ins w:id="163" w:author="Falcon" w:date="2015-05-25T02:14:00Z">
        <w:r>
          <w:rPr>
            <w:w w:val="95"/>
          </w:rPr>
          <w:t>T</w:t>
        </w:r>
      </w:ins>
      <w:ins w:id="164" w:author="Falcon" w:date="2015-05-25T02:17:00Z">
        <w:r>
          <w:rPr>
            <w:w w:val="95"/>
          </w:rPr>
          <w:t>ransform</w:t>
        </w:r>
      </w:ins>
      <w:ins w:id="165" w:author="Falcon" w:date="2015-05-25T02:14:00Z">
        <w:r>
          <w:rPr>
            <w:w w:val="95"/>
          </w:rPr>
          <w:t xml:space="preserve"> applied jerk signals in time domain, Mean value</w:t>
        </w:r>
      </w:ins>
    </w:p>
    <w:p w:rsidR="00D12318" w:rsidRDefault="00D12318" w:rsidP="00D12318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D12318" w:rsidRDefault="00D12318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166" w:author="Falcon" w:date="2015-05-25T02:15:00Z"/>
        </w:rPr>
      </w:pPr>
      <w:proofErr w:type="spellStart"/>
      <w:proofErr w:type="gramStart"/>
      <w:r>
        <w:t>f</w:t>
      </w:r>
      <w:r w:rsidR="00AE7391">
        <w:t>req</w:t>
      </w:r>
      <w:r>
        <w:t>uencybodyaccelerometermeanxaxis</w:t>
      </w:r>
      <w:proofErr w:type="spellEnd"/>
      <w:proofErr w:type="gramEnd"/>
    </w:p>
    <w:p w:rsidR="00B05C15" w:rsidRDefault="00B05C15">
      <w:pPr>
        <w:pStyle w:val="BodyText"/>
        <w:spacing w:line="219" w:lineRule="exact"/>
        <w:ind w:left="720"/>
        <w:pPrChange w:id="167" w:author="Falcon" w:date="2015-05-25T02:15:00Z">
          <w:pPr>
            <w:pStyle w:val="BodyText"/>
            <w:spacing w:line="219" w:lineRule="exact"/>
            <w:ind w:left="0"/>
          </w:pPr>
        </w:pPrChange>
      </w:pPr>
      <w:ins w:id="168" w:author="Falcon" w:date="2015-05-25T02:15:00Z">
        <w:r>
          <w:rPr>
            <w:w w:val="95"/>
          </w:rPr>
          <w:t>Accelerometer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>of body signals in x axis in frequenc</w:t>
        </w:r>
      </w:ins>
      <w:ins w:id="169" w:author="Falcon" w:date="2015-05-25T02:16:00Z">
        <w:r>
          <w:rPr>
            <w:w w:val="95"/>
          </w:rPr>
          <w:t>y</w:t>
        </w:r>
      </w:ins>
      <w:ins w:id="170" w:author="Falcon" w:date="2015-05-25T02:15:00Z">
        <w:r>
          <w:rPr>
            <w:w w:val="95"/>
          </w:rPr>
          <w:t xml:space="preserve"> domain, Mean value</w:t>
        </w:r>
      </w:ins>
    </w:p>
    <w:p w:rsidR="00D12318" w:rsidRDefault="00D12318" w:rsidP="00D12318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D12318" w:rsidRDefault="00D12318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171" w:author="Falcon" w:date="2015-05-25T02:16:00Z"/>
        </w:rPr>
      </w:pPr>
      <w:proofErr w:type="spellStart"/>
      <w:proofErr w:type="gramStart"/>
      <w:r>
        <w:t>f</w:t>
      </w:r>
      <w:r w:rsidR="00AE7391">
        <w:t>req</w:t>
      </w:r>
      <w:r>
        <w:t>uencybodyaccelerometermeanyaxis</w:t>
      </w:r>
      <w:proofErr w:type="spellEnd"/>
      <w:proofErr w:type="gramEnd"/>
    </w:p>
    <w:p w:rsidR="00B05C15" w:rsidRDefault="00B05C15">
      <w:pPr>
        <w:pStyle w:val="BodyText"/>
        <w:spacing w:line="219" w:lineRule="exact"/>
        <w:ind w:left="720"/>
        <w:pPrChange w:id="172" w:author="Falcon" w:date="2015-05-25T02:16:00Z">
          <w:pPr>
            <w:pStyle w:val="BodyText"/>
            <w:spacing w:line="219" w:lineRule="exact"/>
            <w:ind w:left="0"/>
          </w:pPr>
        </w:pPrChange>
      </w:pPr>
      <w:ins w:id="173" w:author="Falcon" w:date="2015-05-25T02:16:00Z">
        <w:r>
          <w:rPr>
            <w:w w:val="95"/>
          </w:rPr>
          <w:t>Accelerometer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>of body signals in y axis in frequency domain, Mean value</w:t>
        </w:r>
      </w:ins>
    </w:p>
    <w:p w:rsidR="00D12318" w:rsidRDefault="00D12318" w:rsidP="00D12318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D12318" w:rsidRDefault="00D12318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174" w:author="Falcon" w:date="2015-05-25T02:16:00Z"/>
        </w:rPr>
      </w:pPr>
      <w:proofErr w:type="spellStart"/>
      <w:proofErr w:type="gramStart"/>
      <w:r>
        <w:t>f</w:t>
      </w:r>
      <w:r w:rsidR="00AE7391">
        <w:t>req</w:t>
      </w:r>
      <w:r>
        <w:t>uencybodyaccelerometermeanzaxis</w:t>
      </w:r>
      <w:proofErr w:type="spellEnd"/>
      <w:proofErr w:type="gramEnd"/>
    </w:p>
    <w:p w:rsidR="00B05C15" w:rsidRDefault="00B05C15">
      <w:pPr>
        <w:pStyle w:val="BodyText"/>
        <w:spacing w:line="219" w:lineRule="exact"/>
        <w:ind w:left="720"/>
        <w:pPrChange w:id="175" w:author="Falcon" w:date="2015-05-25T02:16:00Z">
          <w:pPr>
            <w:pStyle w:val="BodyText"/>
            <w:spacing w:line="219" w:lineRule="exact"/>
            <w:ind w:left="0"/>
          </w:pPr>
        </w:pPrChange>
      </w:pPr>
      <w:ins w:id="176" w:author="Falcon" w:date="2015-05-25T02:16:00Z">
        <w:r>
          <w:rPr>
            <w:w w:val="95"/>
          </w:rPr>
          <w:t>Accelerometer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>of body signals in z axis in frequency domain, Mean value</w:t>
        </w:r>
      </w:ins>
    </w:p>
    <w:p w:rsidR="00D12318" w:rsidRDefault="00D12318" w:rsidP="00D12318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D12318" w:rsidRDefault="00D12318" w:rsidP="00AE7391">
      <w:pPr>
        <w:pStyle w:val="BodyText"/>
        <w:spacing w:line="219" w:lineRule="exact"/>
        <w:ind w:left="0"/>
      </w:pPr>
    </w:p>
    <w:p w:rsidR="00B05C15" w:rsidRDefault="00B05C15" w:rsidP="00AE7391">
      <w:pPr>
        <w:pStyle w:val="BodyText"/>
        <w:spacing w:line="219" w:lineRule="exact"/>
        <w:ind w:left="0"/>
        <w:rPr>
          <w:ins w:id="177" w:author="Falcon" w:date="2015-05-25T02:16:00Z"/>
        </w:rPr>
      </w:pPr>
    </w:p>
    <w:p w:rsidR="00AE7391" w:rsidRDefault="00D12318" w:rsidP="00AE7391">
      <w:pPr>
        <w:pStyle w:val="BodyText"/>
        <w:spacing w:line="219" w:lineRule="exact"/>
        <w:ind w:left="0"/>
        <w:rPr>
          <w:ins w:id="178" w:author="Falcon" w:date="2015-05-25T02:17:00Z"/>
        </w:rPr>
      </w:pPr>
      <w:proofErr w:type="spellStart"/>
      <w:proofErr w:type="gramStart"/>
      <w:r>
        <w:t>f</w:t>
      </w:r>
      <w:r w:rsidR="00AE7391">
        <w:t>requenc</w:t>
      </w:r>
      <w:r>
        <w:t>ybodyaccelerometerjerkmeanxaxis</w:t>
      </w:r>
      <w:proofErr w:type="spellEnd"/>
      <w:proofErr w:type="gramEnd"/>
    </w:p>
    <w:p w:rsidR="00B05C15" w:rsidRDefault="00B05C15">
      <w:pPr>
        <w:pStyle w:val="BodyText"/>
        <w:spacing w:line="219" w:lineRule="exact"/>
        <w:ind w:left="720"/>
        <w:pPrChange w:id="179" w:author="Falcon" w:date="2015-05-25T02:18:00Z">
          <w:pPr>
            <w:pStyle w:val="BodyText"/>
            <w:spacing w:line="219" w:lineRule="exact"/>
            <w:ind w:left="0"/>
          </w:pPr>
        </w:pPrChange>
      </w:pPr>
      <w:ins w:id="180" w:author="Falcon" w:date="2015-05-25T02:17:00Z">
        <w:r>
          <w:rPr>
            <w:w w:val="95"/>
          </w:rPr>
          <w:t>Accelerometer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 xml:space="preserve">of body </w:t>
        </w:r>
      </w:ins>
      <w:ins w:id="181" w:author="Falcon" w:date="2015-05-25T02:18:00Z">
        <w:r>
          <w:rPr>
            <w:w w:val="95"/>
          </w:rPr>
          <w:t xml:space="preserve">jerk </w:t>
        </w:r>
      </w:ins>
      <w:ins w:id="182" w:author="Falcon" w:date="2015-05-25T02:17:00Z">
        <w:r>
          <w:rPr>
            <w:w w:val="95"/>
          </w:rPr>
          <w:t>signals in x axis in frequency domain, Mean value</w:t>
        </w:r>
      </w:ins>
    </w:p>
    <w:p w:rsidR="00D12318" w:rsidRDefault="00D12318" w:rsidP="00D12318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D12318" w:rsidRDefault="00D12318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183" w:author="Falcon" w:date="2015-05-25T02:18:00Z"/>
        </w:rPr>
      </w:pPr>
      <w:proofErr w:type="spellStart"/>
      <w:proofErr w:type="gramStart"/>
      <w:r>
        <w:t>f</w:t>
      </w:r>
      <w:r w:rsidR="00AE7391">
        <w:t>requenc</w:t>
      </w:r>
      <w:r>
        <w:t>ybodyaccelerometerjerkmeanyaxis</w:t>
      </w:r>
      <w:proofErr w:type="spellEnd"/>
      <w:proofErr w:type="gramEnd"/>
    </w:p>
    <w:p w:rsidR="00B05C15" w:rsidRDefault="00B05C15">
      <w:pPr>
        <w:pStyle w:val="BodyText"/>
        <w:spacing w:line="219" w:lineRule="exact"/>
        <w:ind w:left="720"/>
        <w:pPrChange w:id="184" w:author="Falcon" w:date="2015-05-25T02:18:00Z">
          <w:pPr>
            <w:pStyle w:val="BodyText"/>
            <w:spacing w:line="219" w:lineRule="exact"/>
            <w:ind w:left="0"/>
          </w:pPr>
        </w:pPrChange>
      </w:pPr>
      <w:ins w:id="185" w:author="Falcon" w:date="2015-05-25T02:18:00Z">
        <w:r>
          <w:rPr>
            <w:w w:val="95"/>
          </w:rPr>
          <w:t>Accelerometer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>of body jerk signals in y axis in frequency domain, Mean value</w:t>
        </w:r>
      </w:ins>
    </w:p>
    <w:p w:rsidR="00D12318" w:rsidRDefault="00D12318" w:rsidP="00D12318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D12318" w:rsidRDefault="00D12318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186" w:author="Falcon" w:date="2015-05-25T02:18:00Z"/>
        </w:rPr>
      </w:pPr>
      <w:proofErr w:type="spellStart"/>
      <w:proofErr w:type="gramStart"/>
      <w:r>
        <w:t>f</w:t>
      </w:r>
      <w:r w:rsidR="00AE7391">
        <w:t>requenc</w:t>
      </w:r>
      <w:r>
        <w:t>ybodyaccelerometerjerkmeanzaxis</w:t>
      </w:r>
      <w:proofErr w:type="spellEnd"/>
      <w:proofErr w:type="gramEnd"/>
    </w:p>
    <w:p w:rsidR="00B05C15" w:rsidRDefault="00B05C15">
      <w:pPr>
        <w:pStyle w:val="BodyText"/>
        <w:spacing w:line="219" w:lineRule="exact"/>
        <w:ind w:left="720"/>
        <w:pPrChange w:id="187" w:author="Falcon" w:date="2015-05-25T02:18:00Z">
          <w:pPr>
            <w:pStyle w:val="BodyText"/>
            <w:spacing w:line="219" w:lineRule="exact"/>
            <w:ind w:left="0"/>
          </w:pPr>
        </w:pPrChange>
      </w:pPr>
      <w:ins w:id="188" w:author="Falcon" w:date="2015-05-25T02:18:00Z">
        <w:r>
          <w:rPr>
            <w:w w:val="95"/>
          </w:rPr>
          <w:t>Accelerometer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>of body jerk signals in z axis in frequency domain, Mean value</w:t>
        </w:r>
      </w:ins>
    </w:p>
    <w:p w:rsidR="00D12318" w:rsidRDefault="00D12318" w:rsidP="00D12318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D12318" w:rsidRDefault="00D12318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189" w:author="Falcon" w:date="2015-05-25T02:18:00Z"/>
        </w:rPr>
      </w:pPr>
      <w:proofErr w:type="spellStart"/>
      <w:proofErr w:type="gramStart"/>
      <w:r>
        <w:t>frequencybodygyroscopemeanxaxis</w:t>
      </w:r>
      <w:proofErr w:type="spellEnd"/>
      <w:proofErr w:type="gramEnd"/>
    </w:p>
    <w:p w:rsidR="00B05C15" w:rsidRDefault="00B05C15">
      <w:pPr>
        <w:pStyle w:val="BodyText"/>
        <w:spacing w:line="219" w:lineRule="exact"/>
        <w:ind w:left="720"/>
        <w:pPrChange w:id="190" w:author="Falcon" w:date="2015-05-25T02:19:00Z">
          <w:pPr>
            <w:pStyle w:val="BodyText"/>
            <w:spacing w:line="219" w:lineRule="exact"/>
            <w:ind w:left="0"/>
          </w:pPr>
        </w:pPrChange>
      </w:pPr>
      <w:ins w:id="191" w:author="Falcon" w:date="2015-05-25T02:19:00Z">
        <w:r>
          <w:t xml:space="preserve">Gyroscope </w:t>
        </w:r>
        <w:r>
          <w:rPr>
            <w:w w:val="95"/>
          </w:rPr>
          <w:t>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>of body signals in x axis in frequency domain, Mean value</w:t>
        </w:r>
      </w:ins>
    </w:p>
    <w:p w:rsidR="00D12318" w:rsidRDefault="00D12318" w:rsidP="00D12318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D12318" w:rsidRDefault="00D12318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192" w:author="Falcon" w:date="2015-05-25T02:19:00Z"/>
        </w:rPr>
      </w:pPr>
      <w:proofErr w:type="spellStart"/>
      <w:proofErr w:type="gramStart"/>
      <w:r>
        <w:t>frequencybodygyroscopemeanyaxis</w:t>
      </w:r>
      <w:proofErr w:type="spellEnd"/>
      <w:proofErr w:type="gramEnd"/>
    </w:p>
    <w:p w:rsidR="00B05C15" w:rsidRDefault="00B05C15">
      <w:pPr>
        <w:pStyle w:val="BodyText"/>
        <w:spacing w:line="219" w:lineRule="exact"/>
        <w:ind w:left="720"/>
        <w:pPrChange w:id="193" w:author="Falcon" w:date="2015-05-25T02:19:00Z">
          <w:pPr>
            <w:pStyle w:val="BodyText"/>
            <w:spacing w:line="219" w:lineRule="exact"/>
            <w:ind w:left="0"/>
          </w:pPr>
        </w:pPrChange>
      </w:pPr>
      <w:ins w:id="194" w:author="Falcon" w:date="2015-05-25T02:19:00Z">
        <w:r>
          <w:t xml:space="preserve">Gyroscope </w:t>
        </w:r>
        <w:r>
          <w:rPr>
            <w:w w:val="95"/>
          </w:rPr>
          <w:t>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>of body signals in y axis in frequency domain, Mean value</w:t>
        </w:r>
      </w:ins>
    </w:p>
    <w:p w:rsidR="00D12318" w:rsidRDefault="00D12318" w:rsidP="00D12318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D12318" w:rsidRDefault="00D12318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195" w:author="Falcon" w:date="2015-05-25T02:19:00Z"/>
        </w:rPr>
      </w:pPr>
      <w:proofErr w:type="spellStart"/>
      <w:proofErr w:type="gramStart"/>
      <w:r>
        <w:t>frequencybodygyroscopemeanzaxis</w:t>
      </w:r>
      <w:proofErr w:type="spellEnd"/>
      <w:proofErr w:type="gramEnd"/>
    </w:p>
    <w:p w:rsidR="00B05C15" w:rsidRDefault="00B05C15">
      <w:pPr>
        <w:pStyle w:val="BodyText"/>
        <w:spacing w:line="219" w:lineRule="exact"/>
        <w:ind w:left="720"/>
        <w:pPrChange w:id="196" w:author="Falcon" w:date="2015-05-25T02:19:00Z">
          <w:pPr>
            <w:pStyle w:val="BodyText"/>
            <w:spacing w:line="219" w:lineRule="exact"/>
            <w:ind w:left="0"/>
          </w:pPr>
        </w:pPrChange>
      </w:pPr>
      <w:ins w:id="197" w:author="Falcon" w:date="2015-05-25T02:19:00Z">
        <w:r>
          <w:t xml:space="preserve">Gyroscope </w:t>
        </w:r>
        <w:r>
          <w:rPr>
            <w:w w:val="95"/>
          </w:rPr>
          <w:t>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>of body signals in z axis in frequency domain, Mean value</w:t>
        </w:r>
      </w:ins>
    </w:p>
    <w:p w:rsidR="00D12318" w:rsidRDefault="00D12318" w:rsidP="00D12318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D12318" w:rsidRDefault="00D12318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198" w:author="Falcon" w:date="2015-05-25T02:20:00Z"/>
        </w:rPr>
      </w:pPr>
      <w:proofErr w:type="spellStart"/>
      <w:proofErr w:type="gramStart"/>
      <w:r>
        <w:t>f</w:t>
      </w:r>
      <w:r w:rsidR="00AE7391">
        <w:t>requenc</w:t>
      </w:r>
      <w:r>
        <w:t>ybodyaccelerometermagnitudemean</w:t>
      </w:r>
      <w:proofErr w:type="spellEnd"/>
      <w:proofErr w:type="gramEnd"/>
    </w:p>
    <w:p w:rsidR="00B05C15" w:rsidRDefault="00B05C15">
      <w:pPr>
        <w:pStyle w:val="BodyText"/>
        <w:spacing w:line="219" w:lineRule="exact"/>
        <w:ind w:left="720"/>
        <w:pPrChange w:id="199" w:author="Falcon" w:date="2015-05-25T02:20:00Z">
          <w:pPr>
            <w:pStyle w:val="BodyText"/>
            <w:spacing w:line="219" w:lineRule="exact"/>
            <w:ind w:left="0"/>
          </w:pPr>
        </w:pPrChange>
      </w:pPr>
      <w:ins w:id="200" w:author="Falcon" w:date="2015-05-25T02:20:00Z">
        <w:r>
          <w:rPr>
            <w:w w:val="95"/>
          </w:rPr>
          <w:t>Accelerometer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 xml:space="preserve">of body Fast Fourier Transform applied signals in </w:t>
        </w:r>
      </w:ins>
      <w:ins w:id="201" w:author="Falcon" w:date="2015-05-25T02:21:00Z">
        <w:r>
          <w:rPr>
            <w:w w:val="95"/>
          </w:rPr>
          <w:t>frequency</w:t>
        </w:r>
      </w:ins>
      <w:ins w:id="202" w:author="Falcon" w:date="2015-05-25T02:20:00Z">
        <w:r>
          <w:rPr>
            <w:w w:val="95"/>
          </w:rPr>
          <w:t xml:space="preserve"> domain, Mean value</w:t>
        </w:r>
      </w:ins>
    </w:p>
    <w:p w:rsidR="00D12318" w:rsidRDefault="00D12318" w:rsidP="00D12318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D12318" w:rsidRDefault="00D12318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203" w:author="Falcon" w:date="2015-05-25T02:21:00Z"/>
        </w:rPr>
      </w:pPr>
      <w:proofErr w:type="spellStart"/>
      <w:proofErr w:type="gramStart"/>
      <w:r>
        <w:t>f</w:t>
      </w:r>
      <w:r w:rsidR="00AE7391">
        <w:t>requencybod</w:t>
      </w:r>
      <w:r>
        <w:t>yaccelerometerjerkmagnitudemean</w:t>
      </w:r>
      <w:proofErr w:type="spellEnd"/>
      <w:proofErr w:type="gramEnd"/>
    </w:p>
    <w:p w:rsidR="00B05C15" w:rsidRDefault="00B05C15">
      <w:pPr>
        <w:pStyle w:val="BodyText"/>
        <w:spacing w:line="219" w:lineRule="exact"/>
        <w:ind w:left="720"/>
        <w:pPrChange w:id="204" w:author="Falcon" w:date="2015-05-25T02:21:00Z">
          <w:pPr>
            <w:pStyle w:val="BodyText"/>
            <w:spacing w:line="219" w:lineRule="exact"/>
            <w:ind w:left="0"/>
          </w:pPr>
        </w:pPrChange>
      </w:pPr>
      <w:ins w:id="205" w:author="Falcon" w:date="2015-05-25T02:21:00Z">
        <w:r>
          <w:rPr>
            <w:w w:val="95"/>
          </w:rPr>
          <w:t>Accelerometer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>of body Fast Fourier Transform applied jerk signals in frequency domain, Mean value</w:t>
        </w:r>
      </w:ins>
    </w:p>
    <w:p w:rsidR="00D12318" w:rsidRDefault="00D12318" w:rsidP="00D12318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D12318" w:rsidRDefault="00D12318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206" w:author="Falcon" w:date="2015-05-25T02:21:00Z"/>
        </w:rPr>
      </w:pPr>
      <w:proofErr w:type="gramStart"/>
      <w:r>
        <w:t>f</w:t>
      </w:r>
      <w:r w:rsidR="00AE7391">
        <w:t>req</w:t>
      </w:r>
      <w:r>
        <w:t>uencybodygyroscopemagnitudemean</w:t>
      </w:r>
      <w:proofErr w:type="gramEnd"/>
    </w:p>
    <w:p w:rsidR="00B05C15" w:rsidRDefault="00B05C15">
      <w:pPr>
        <w:pStyle w:val="BodyText"/>
        <w:spacing w:line="219" w:lineRule="exact"/>
        <w:ind w:left="720"/>
        <w:pPrChange w:id="207" w:author="Falcon" w:date="2015-05-25T02:21:00Z">
          <w:pPr>
            <w:pStyle w:val="BodyText"/>
            <w:spacing w:line="219" w:lineRule="exact"/>
            <w:ind w:left="0"/>
          </w:pPr>
        </w:pPrChange>
      </w:pPr>
      <w:ins w:id="208" w:author="Falcon" w:date="2015-05-25T02:21:00Z">
        <w:r>
          <w:rPr>
            <w:w w:val="95"/>
          </w:rPr>
          <w:t>Gyroscope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>of body Fast Fourier Transform applied signals in time domain, Mean value</w:t>
        </w:r>
      </w:ins>
    </w:p>
    <w:p w:rsidR="00D12318" w:rsidRDefault="00D12318" w:rsidP="00D12318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D12318" w:rsidRDefault="00D12318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209" w:author="Falcon" w:date="2015-05-25T02:22:00Z"/>
        </w:rPr>
      </w:pPr>
      <w:proofErr w:type="spellStart"/>
      <w:proofErr w:type="gramStart"/>
      <w:r>
        <w:t>f</w:t>
      </w:r>
      <w:r w:rsidR="00AE7391">
        <w:t>requenc</w:t>
      </w:r>
      <w:r>
        <w:t>ybodygyroscopejerkmagnitudemean</w:t>
      </w:r>
      <w:proofErr w:type="spellEnd"/>
      <w:proofErr w:type="gramEnd"/>
    </w:p>
    <w:p w:rsidR="00B05C15" w:rsidRDefault="00B05C15">
      <w:pPr>
        <w:pStyle w:val="BodyText"/>
        <w:spacing w:line="219" w:lineRule="exact"/>
        <w:ind w:left="720"/>
        <w:pPrChange w:id="210" w:author="Falcon" w:date="2015-05-25T02:22:00Z">
          <w:pPr>
            <w:pStyle w:val="BodyText"/>
            <w:spacing w:line="219" w:lineRule="exact"/>
            <w:ind w:left="0"/>
          </w:pPr>
        </w:pPrChange>
      </w:pPr>
      <w:ins w:id="211" w:author="Falcon" w:date="2015-05-25T02:22:00Z">
        <w:r>
          <w:rPr>
            <w:w w:val="95"/>
          </w:rPr>
          <w:t>Gyroscope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>of body Fast Fourier Transform applied jerk signals in time domain, Mean value</w:t>
        </w:r>
      </w:ins>
    </w:p>
    <w:p w:rsidR="00D12318" w:rsidRDefault="00D12318" w:rsidP="00D12318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D12318" w:rsidRDefault="00D12318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212" w:author="Falcon" w:date="2015-05-25T02:22:00Z"/>
        </w:rPr>
      </w:pPr>
      <w:proofErr w:type="spellStart"/>
      <w:proofErr w:type="gramStart"/>
      <w:r>
        <w:t>t</w:t>
      </w:r>
      <w:r w:rsidR="00AE7391">
        <w:t>imebodyacce</w:t>
      </w:r>
      <w:r>
        <w:t>lerometerstandarddeviationxaxis</w:t>
      </w:r>
      <w:proofErr w:type="spellEnd"/>
      <w:proofErr w:type="gramEnd"/>
    </w:p>
    <w:p w:rsidR="00B05C15" w:rsidRDefault="00B05C15" w:rsidP="00B05C15">
      <w:pPr>
        <w:pStyle w:val="BodyText"/>
        <w:spacing w:line="212" w:lineRule="exact"/>
        <w:ind w:left="0"/>
        <w:rPr>
          <w:ins w:id="213" w:author="Falcon" w:date="2015-05-25T02:22:00Z"/>
          <w:w w:val="95"/>
        </w:rPr>
      </w:pPr>
      <w:ins w:id="214" w:author="Falcon" w:date="2015-05-25T02:22:00Z">
        <w:r>
          <w:tab/>
        </w:r>
        <w:r>
          <w:rPr>
            <w:w w:val="95"/>
          </w:rPr>
          <w:t>Accelerometer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 xml:space="preserve">of body </w:t>
        </w:r>
        <w:r w:rsidR="00260E91">
          <w:rPr>
            <w:w w:val="95"/>
          </w:rPr>
          <w:t>signals</w:t>
        </w:r>
        <w:r>
          <w:rPr>
            <w:w w:val="95"/>
          </w:rPr>
          <w:t xml:space="preserve"> in x axis in time domain, </w:t>
        </w:r>
      </w:ins>
    </w:p>
    <w:p w:rsidR="00B05C15" w:rsidRDefault="00B05C15">
      <w:pPr>
        <w:pStyle w:val="BodyText"/>
        <w:spacing w:line="212" w:lineRule="exact"/>
        <w:ind w:left="0" w:firstLine="720"/>
        <w:pPrChange w:id="215" w:author="Falcon" w:date="2015-05-25T02:22:00Z">
          <w:pPr>
            <w:pStyle w:val="BodyText"/>
            <w:spacing w:line="219" w:lineRule="exact"/>
            <w:ind w:left="0"/>
          </w:pPr>
        </w:pPrChange>
      </w:pPr>
      <w:ins w:id="216" w:author="Falcon" w:date="2015-05-25T02:22:00Z">
        <w:r>
          <w:rPr>
            <w:w w:val="95"/>
          </w:rPr>
          <w:t>Standard Deviation</w:t>
        </w:r>
      </w:ins>
    </w:p>
    <w:p w:rsidR="00D12318" w:rsidRDefault="00D12318" w:rsidP="00D12318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D12318" w:rsidRDefault="00D12318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217" w:author="Falcon" w:date="2015-05-25T02:23:00Z"/>
        </w:rPr>
      </w:pPr>
      <w:proofErr w:type="spellStart"/>
      <w:proofErr w:type="gramStart"/>
      <w:r>
        <w:t>t</w:t>
      </w:r>
      <w:r w:rsidR="00AE7391">
        <w:t>imebodyacce</w:t>
      </w:r>
      <w:r>
        <w:t>lerometerstandarddeviationyaxis</w:t>
      </w:r>
      <w:proofErr w:type="spellEnd"/>
      <w:proofErr w:type="gramEnd"/>
    </w:p>
    <w:p w:rsidR="00B05C15" w:rsidRDefault="00B05C15" w:rsidP="00B05C15">
      <w:pPr>
        <w:pStyle w:val="BodyText"/>
        <w:spacing w:line="212" w:lineRule="exact"/>
        <w:ind w:left="0"/>
        <w:rPr>
          <w:ins w:id="218" w:author="Falcon" w:date="2015-05-25T02:23:00Z"/>
          <w:w w:val="95"/>
        </w:rPr>
      </w:pPr>
      <w:ins w:id="219" w:author="Falcon" w:date="2015-05-25T02:23:00Z">
        <w:r>
          <w:tab/>
        </w:r>
        <w:r>
          <w:rPr>
            <w:w w:val="95"/>
          </w:rPr>
          <w:t>Accelerometer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 xml:space="preserve">of body </w:t>
        </w:r>
      </w:ins>
      <w:ins w:id="220" w:author="Falcon" w:date="2015-05-25T02:25:00Z">
        <w:r w:rsidR="00260E91">
          <w:rPr>
            <w:w w:val="95"/>
          </w:rPr>
          <w:t>signals</w:t>
        </w:r>
      </w:ins>
      <w:ins w:id="221" w:author="Falcon" w:date="2015-05-25T02:23:00Z">
        <w:r>
          <w:rPr>
            <w:w w:val="95"/>
          </w:rPr>
          <w:t xml:space="preserve"> in y axis in time domain, </w:t>
        </w:r>
      </w:ins>
    </w:p>
    <w:p w:rsidR="00B05C15" w:rsidRDefault="00B05C15">
      <w:pPr>
        <w:pStyle w:val="BodyText"/>
        <w:spacing w:line="212" w:lineRule="exact"/>
        <w:ind w:left="0" w:firstLine="720"/>
        <w:pPrChange w:id="222" w:author="Falcon" w:date="2015-05-25T02:23:00Z">
          <w:pPr>
            <w:pStyle w:val="BodyText"/>
            <w:spacing w:line="219" w:lineRule="exact"/>
            <w:ind w:left="0"/>
          </w:pPr>
        </w:pPrChange>
      </w:pPr>
      <w:ins w:id="223" w:author="Falcon" w:date="2015-05-25T02:23:00Z">
        <w:r>
          <w:rPr>
            <w:w w:val="95"/>
          </w:rPr>
          <w:t>Standard Deviation</w:t>
        </w:r>
      </w:ins>
    </w:p>
    <w:p w:rsidR="00D12318" w:rsidRDefault="00D12318" w:rsidP="00D12318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D12318" w:rsidRDefault="00D12318" w:rsidP="00AE7391">
      <w:pPr>
        <w:pStyle w:val="BodyText"/>
        <w:spacing w:line="219" w:lineRule="exact"/>
        <w:ind w:left="0"/>
      </w:pPr>
    </w:p>
    <w:p w:rsidR="00D12318" w:rsidRDefault="00D12318" w:rsidP="00AE7391">
      <w:pPr>
        <w:pStyle w:val="BodyText"/>
        <w:spacing w:line="219" w:lineRule="exact"/>
        <w:ind w:left="0"/>
      </w:pPr>
    </w:p>
    <w:p w:rsidR="00B05C15" w:rsidRDefault="00B05C15" w:rsidP="00AE7391">
      <w:pPr>
        <w:pStyle w:val="BodyText"/>
        <w:spacing w:line="219" w:lineRule="exact"/>
        <w:ind w:left="0"/>
        <w:rPr>
          <w:ins w:id="224" w:author="Falcon" w:date="2015-05-25T02:23:00Z"/>
        </w:rPr>
      </w:pPr>
    </w:p>
    <w:p w:rsidR="00B05C15" w:rsidRDefault="00B05C15" w:rsidP="00AE7391">
      <w:pPr>
        <w:pStyle w:val="BodyText"/>
        <w:spacing w:line="219" w:lineRule="exact"/>
        <w:ind w:left="0"/>
        <w:rPr>
          <w:ins w:id="225" w:author="Falcon" w:date="2015-05-25T02:23:00Z"/>
        </w:rPr>
      </w:pPr>
    </w:p>
    <w:p w:rsidR="00AE7391" w:rsidRDefault="00D12318" w:rsidP="00AE7391">
      <w:pPr>
        <w:pStyle w:val="BodyText"/>
        <w:spacing w:line="219" w:lineRule="exact"/>
        <w:ind w:left="0"/>
        <w:rPr>
          <w:ins w:id="226" w:author="Falcon" w:date="2015-05-25T02:23:00Z"/>
        </w:rPr>
      </w:pPr>
      <w:proofErr w:type="gramStart"/>
      <w:r>
        <w:t>t</w:t>
      </w:r>
      <w:r w:rsidR="00AE7391">
        <w:t>imebodyacce</w:t>
      </w:r>
      <w:r>
        <w:t>lerometerstandarddeviationzaxis</w:t>
      </w:r>
      <w:proofErr w:type="gramEnd"/>
    </w:p>
    <w:p w:rsidR="00B05C15" w:rsidRDefault="00B05C15" w:rsidP="00B05C15">
      <w:pPr>
        <w:pStyle w:val="BodyText"/>
        <w:spacing w:line="212" w:lineRule="exact"/>
        <w:ind w:left="0"/>
        <w:rPr>
          <w:ins w:id="227" w:author="Falcon" w:date="2015-05-25T02:23:00Z"/>
          <w:w w:val="95"/>
        </w:rPr>
      </w:pPr>
      <w:ins w:id="228" w:author="Falcon" w:date="2015-05-25T02:23:00Z">
        <w:r>
          <w:tab/>
        </w:r>
        <w:r>
          <w:rPr>
            <w:w w:val="95"/>
          </w:rPr>
          <w:t>Accelerometer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 xml:space="preserve">of body </w:t>
        </w:r>
        <w:r w:rsidR="00260E91">
          <w:rPr>
            <w:w w:val="95"/>
          </w:rPr>
          <w:t>signals</w:t>
        </w:r>
        <w:r>
          <w:rPr>
            <w:w w:val="95"/>
          </w:rPr>
          <w:t xml:space="preserve"> in z axis in time domain, </w:t>
        </w:r>
      </w:ins>
    </w:p>
    <w:p w:rsidR="00B05C15" w:rsidRDefault="00B05C15">
      <w:pPr>
        <w:pStyle w:val="BodyText"/>
        <w:spacing w:line="212" w:lineRule="exact"/>
        <w:ind w:left="0" w:firstLine="720"/>
        <w:pPrChange w:id="229" w:author="Falcon" w:date="2015-05-25T02:23:00Z">
          <w:pPr>
            <w:pStyle w:val="BodyText"/>
            <w:spacing w:line="219" w:lineRule="exact"/>
            <w:ind w:left="0"/>
          </w:pPr>
        </w:pPrChange>
      </w:pPr>
      <w:ins w:id="230" w:author="Falcon" w:date="2015-05-25T02:23:00Z">
        <w:r>
          <w:rPr>
            <w:w w:val="95"/>
          </w:rPr>
          <w:t>Standard Deviation</w:t>
        </w:r>
      </w:ins>
    </w:p>
    <w:p w:rsidR="00D12318" w:rsidRDefault="00D12318" w:rsidP="00D12318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D12318" w:rsidRDefault="00D12318" w:rsidP="00AE7391">
      <w:pPr>
        <w:pStyle w:val="BodyText"/>
        <w:spacing w:line="219" w:lineRule="exact"/>
        <w:ind w:left="0"/>
      </w:pPr>
    </w:p>
    <w:p w:rsidR="00D12318" w:rsidRDefault="00D12318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231" w:author="Falcon" w:date="2015-05-25T02:23:00Z"/>
        </w:rPr>
      </w:pPr>
      <w:proofErr w:type="spellStart"/>
      <w:proofErr w:type="gramStart"/>
      <w:r>
        <w:t>t</w:t>
      </w:r>
      <w:r w:rsidR="00AE7391">
        <w:t>imegravityacce</w:t>
      </w:r>
      <w:r>
        <w:t>lerometerstandarddeviationxaxis</w:t>
      </w:r>
      <w:proofErr w:type="spellEnd"/>
      <w:proofErr w:type="gramEnd"/>
    </w:p>
    <w:p w:rsidR="00B05C15" w:rsidRDefault="00B05C15" w:rsidP="00B05C15">
      <w:pPr>
        <w:pStyle w:val="BodyText"/>
        <w:spacing w:line="212" w:lineRule="exact"/>
        <w:ind w:left="0"/>
        <w:rPr>
          <w:ins w:id="232" w:author="Falcon" w:date="2015-05-25T02:23:00Z"/>
          <w:w w:val="95"/>
        </w:rPr>
      </w:pPr>
      <w:ins w:id="233" w:author="Falcon" w:date="2015-05-25T02:23:00Z">
        <w:r>
          <w:tab/>
        </w:r>
        <w:r>
          <w:rPr>
            <w:w w:val="95"/>
          </w:rPr>
          <w:t>Accelerometer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 xml:space="preserve">of gravity </w:t>
        </w:r>
      </w:ins>
      <w:ins w:id="234" w:author="Falcon" w:date="2015-05-25T02:25:00Z">
        <w:r w:rsidR="00260E91">
          <w:rPr>
            <w:w w:val="95"/>
          </w:rPr>
          <w:t>signals</w:t>
        </w:r>
      </w:ins>
      <w:ins w:id="235" w:author="Falcon" w:date="2015-05-25T02:23:00Z">
        <w:r>
          <w:rPr>
            <w:w w:val="95"/>
          </w:rPr>
          <w:t xml:space="preserve"> in x axis in time domain, </w:t>
        </w:r>
      </w:ins>
    </w:p>
    <w:p w:rsidR="00B05C15" w:rsidRDefault="00B05C15">
      <w:pPr>
        <w:pStyle w:val="BodyText"/>
        <w:spacing w:line="212" w:lineRule="exact"/>
        <w:ind w:left="0" w:firstLine="720"/>
        <w:pPrChange w:id="236" w:author="Falcon" w:date="2015-05-25T02:25:00Z">
          <w:pPr>
            <w:pStyle w:val="BodyText"/>
            <w:spacing w:line="219" w:lineRule="exact"/>
            <w:ind w:left="0"/>
          </w:pPr>
        </w:pPrChange>
      </w:pPr>
      <w:ins w:id="237" w:author="Falcon" w:date="2015-05-25T02:23:00Z">
        <w:r>
          <w:rPr>
            <w:w w:val="95"/>
          </w:rPr>
          <w:t>Standard Deviation</w:t>
        </w:r>
      </w:ins>
    </w:p>
    <w:p w:rsidR="00D12318" w:rsidRDefault="00D12318" w:rsidP="00D12318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B579F2" w:rsidRDefault="00B579F2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238" w:author="Falcon" w:date="2015-05-25T02:26:00Z"/>
        </w:rPr>
      </w:pPr>
      <w:proofErr w:type="spellStart"/>
      <w:proofErr w:type="gramStart"/>
      <w:r>
        <w:t>t</w:t>
      </w:r>
      <w:r w:rsidR="00AE7391">
        <w:t>imegravityacce</w:t>
      </w:r>
      <w:r>
        <w:t>lerometerstandarddeviationyaxis</w:t>
      </w:r>
      <w:proofErr w:type="spellEnd"/>
      <w:proofErr w:type="gramEnd"/>
    </w:p>
    <w:p w:rsidR="00260E91" w:rsidRDefault="00260E91" w:rsidP="00260E91">
      <w:pPr>
        <w:pStyle w:val="BodyText"/>
        <w:spacing w:line="212" w:lineRule="exact"/>
        <w:ind w:left="0"/>
        <w:rPr>
          <w:ins w:id="239" w:author="Falcon" w:date="2015-05-25T02:26:00Z"/>
          <w:w w:val="95"/>
        </w:rPr>
      </w:pPr>
      <w:ins w:id="240" w:author="Falcon" w:date="2015-05-25T02:26:00Z">
        <w:r>
          <w:tab/>
        </w:r>
        <w:r>
          <w:rPr>
            <w:w w:val="95"/>
          </w:rPr>
          <w:t>Accelerometer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 xml:space="preserve">of gravity signals in y axis in time domain, </w:t>
        </w:r>
      </w:ins>
    </w:p>
    <w:p w:rsidR="00260E91" w:rsidRDefault="00260E91">
      <w:pPr>
        <w:pStyle w:val="BodyText"/>
        <w:spacing w:line="219" w:lineRule="exact"/>
        <w:ind w:left="0" w:firstLine="720"/>
        <w:pPrChange w:id="241" w:author="Falcon" w:date="2015-05-25T02:26:00Z">
          <w:pPr>
            <w:pStyle w:val="BodyText"/>
            <w:spacing w:line="219" w:lineRule="exact"/>
            <w:ind w:left="0"/>
          </w:pPr>
        </w:pPrChange>
      </w:pPr>
      <w:ins w:id="242" w:author="Falcon" w:date="2015-05-25T02:26:00Z">
        <w:r>
          <w:rPr>
            <w:w w:val="95"/>
          </w:rPr>
          <w:t>Standard Deviation</w:t>
        </w:r>
      </w:ins>
    </w:p>
    <w:p w:rsidR="00D12318" w:rsidRDefault="00D12318" w:rsidP="00D12318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B579F2" w:rsidRDefault="00B579F2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243" w:author="Falcon" w:date="2015-05-25T02:26:00Z"/>
        </w:rPr>
      </w:pPr>
      <w:proofErr w:type="spellStart"/>
      <w:proofErr w:type="gramStart"/>
      <w:r>
        <w:t>t</w:t>
      </w:r>
      <w:r w:rsidR="00AE7391">
        <w:t>imegravityacce</w:t>
      </w:r>
      <w:r>
        <w:t>lerometerstandarddeviationzaxis</w:t>
      </w:r>
      <w:proofErr w:type="spellEnd"/>
      <w:proofErr w:type="gramEnd"/>
    </w:p>
    <w:p w:rsidR="00260E91" w:rsidRDefault="00260E91" w:rsidP="00260E91">
      <w:pPr>
        <w:pStyle w:val="BodyText"/>
        <w:spacing w:line="212" w:lineRule="exact"/>
        <w:ind w:left="0"/>
        <w:rPr>
          <w:ins w:id="244" w:author="Falcon" w:date="2015-05-25T02:26:00Z"/>
          <w:w w:val="95"/>
        </w:rPr>
      </w:pPr>
      <w:ins w:id="245" w:author="Falcon" w:date="2015-05-25T02:26:00Z">
        <w:r>
          <w:tab/>
        </w:r>
        <w:r>
          <w:rPr>
            <w:w w:val="95"/>
          </w:rPr>
          <w:t>Accelerometer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 xml:space="preserve">of gravity signals in z axis in time domain, </w:t>
        </w:r>
      </w:ins>
    </w:p>
    <w:p w:rsidR="00260E91" w:rsidRDefault="00260E91">
      <w:pPr>
        <w:pStyle w:val="BodyText"/>
        <w:spacing w:line="219" w:lineRule="exact"/>
        <w:ind w:left="0" w:firstLine="720"/>
        <w:pPrChange w:id="246" w:author="Falcon" w:date="2015-05-25T02:26:00Z">
          <w:pPr>
            <w:pStyle w:val="BodyText"/>
            <w:spacing w:line="219" w:lineRule="exact"/>
            <w:ind w:left="0"/>
          </w:pPr>
        </w:pPrChange>
      </w:pPr>
      <w:ins w:id="247" w:author="Falcon" w:date="2015-05-25T02:26:00Z">
        <w:r>
          <w:rPr>
            <w:w w:val="95"/>
          </w:rPr>
          <w:t>Standard Deviation</w:t>
        </w:r>
      </w:ins>
    </w:p>
    <w:p w:rsidR="00D12318" w:rsidRDefault="00D12318" w:rsidP="00B579F2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B579F2" w:rsidRDefault="00B579F2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248" w:author="Falcon" w:date="2015-05-25T02:26:00Z"/>
        </w:rPr>
      </w:pPr>
      <w:proofErr w:type="spellStart"/>
      <w:proofErr w:type="gramStart"/>
      <w:r>
        <w:t>t</w:t>
      </w:r>
      <w:r w:rsidR="00AE7391">
        <w:t>imebodyaccelero</w:t>
      </w:r>
      <w:r>
        <w:t>meterjerkstandarddeviationxaxis</w:t>
      </w:r>
      <w:proofErr w:type="spellEnd"/>
      <w:proofErr w:type="gramEnd"/>
    </w:p>
    <w:p w:rsidR="00260E91" w:rsidRDefault="00260E91" w:rsidP="00260E91">
      <w:pPr>
        <w:pStyle w:val="BodyText"/>
        <w:spacing w:line="212" w:lineRule="exact"/>
        <w:ind w:left="0"/>
        <w:rPr>
          <w:ins w:id="249" w:author="Falcon" w:date="2015-05-25T02:26:00Z"/>
          <w:w w:val="95"/>
        </w:rPr>
      </w:pPr>
      <w:ins w:id="250" w:author="Falcon" w:date="2015-05-25T02:26:00Z">
        <w:r>
          <w:tab/>
        </w:r>
        <w:r>
          <w:rPr>
            <w:w w:val="95"/>
          </w:rPr>
          <w:t>Accelerometer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 xml:space="preserve">of body jerk signals in x axis in time domain, </w:t>
        </w:r>
      </w:ins>
    </w:p>
    <w:p w:rsidR="00260E91" w:rsidRDefault="00260E91">
      <w:pPr>
        <w:pStyle w:val="BodyText"/>
        <w:spacing w:line="219" w:lineRule="exact"/>
        <w:ind w:left="0" w:firstLine="720"/>
        <w:pPrChange w:id="251" w:author="Falcon" w:date="2015-05-25T02:27:00Z">
          <w:pPr>
            <w:pStyle w:val="BodyText"/>
            <w:spacing w:line="219" w:lineRule="exact"/>
            <w:ind w:left="0"/>
          </w:pPr>
        </w:pPrChange>
      </w:pPr>
      <w:ins w:id="252" w:author="Falcon" w:date="2015-05-25T02:26:00Z">
        <w:r>
          <w:rPr>
            <w:w w:val="95"/>
          </w:rPr>
          <w:t>Standard Deviation</w:t>
        </w:r>
      </w:ins>
    </w:p>
    <w:p w:rsidR="00D12318" w:rsidRDefault="00D12318" w:rsidP="00B579F2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B579F2" w:rsidRDefault="00B579F2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253" w:author="Falcon" w:date="2015-05-25T02:27:00Z"/>
        </w:rPr>
      </w:pPr>
      <w:proofErr w:type="spellStart"/>
      <w:proofErr w:type="gramStart"/>
      <w:r>
        <w:t>t</w:t>
      </w:r>
      <w:r w:rsidR="00AE7391">
        <w:t>imebodyaccelero</w:t>
      </w:r>
      <w:r>
        <w:t>meterjerkstandarddeviationyaxis</w:t>
      </w:r>
      <w:proofErr w:type="spellEnd"/>
      <w:proofErr w:type="gramEnd"/>
    </w:p>
    <w:p w:rsidR="00260E91" w:rsidRDefault="00260E91" w:rsidP="00260E91">
      <w:pPr>
        <w:pStyle w:val="BodyText"/>
        <w:spacing w:line="212" w:lineRule="exact"/>
        <w:ind w:left="0"/>
        <w:rPr>
          <w:ins w:id="254" w:author="Falcon" w:date="2015-05-25T02:27:00Z"/>
          <w:w w:val="95"/>
        </w:rPr>
      </w:pPr>
      <w:ins w:id="255" w:author="Falcon" w:date="2015-05-25T02:27:00Z">
        <w:r>
          <w:tab/>
        </w:r>
        <w:r>
          <w:rPr>
            <w:w w:val="95"/>
          </w:rPr>
          <w:t>Accelerometer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 xml:space="preserve">of body jerk signals in y axis in time domain, </w:t>
        </w:r>
      </w:ins>
    </w:p>
    <w:p w:rsidR="00260E91" w:rsidRDefault="00260E91">
      <w:pPr>
        <w:pStyle w:val="BodyText"/>
        <w:spacing w:line="219" w:lineRule="exact"/>
        <w:ind w:left="0" w:firstLine="720"/>
        <w:pPrChange w:id="256" w:author="Falcon" w:date="2015-05-25T02:27:00Z">
          <w:pPr>
            <w:pStyle w:val="BodyText"/>
            <w:spacing w:line="219" w:lineRule="exact"/>
            <w:ind w:left="0"/>
          </w:pPr>
        </w:pPrChange>
      </w:pPr>
      <w:ins w:id="257" w:author="Falcon" w:date="2015-05-25T02:27:00Z">
        <w:r>
          <w:rPr>
            <w:w w:val="95"/>
          </w:rPr>
          <w:t>Standard Deviation</w:t>
        </w:r>
      </w:ins>
    </w:p>
    <w:p w:rsidR="00D12318" w:rsidRDefault="00D12318" w:rsidP="00B579F2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B579F2" w:rsidRDefault="00B579F2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258" w:author="Falcon" w:date="2015-05-25T02:27:00Z"/>
        </w:rPr>
      </w:pPr>
      <w:proofErr w:type="spellStart"/>
      <w:proofErr w:type="gramStart"/>
      <w:r>
        <w:t>t</w:t>
      </w:r>
      <w:r w:rsidR="00AE7391">
        <w:t>imebodyaccelero</w:t>
      </w:r>
      <w:r>
        <w:t>meterjerkstandarddeviationzaxis</w:t>
      </w:r>
      <w:proofErr w:type="spellEnd"/>
      <w:proofErr w:type="gramEnd"/>
    </w:p>
    <w:p w:rsidR="00260E91" w:rsidRDefault="00260E91" w:rsidP="00260E91">
      <w:pPr>
        <w:pStyle w:val="BodyText"/>
        <w:spacing w:line="212" w:lineRule="exact"/>
        <w:ind w:left="0"/>
        <w:rPr>
          <w:ins w:id="259" w:author="Falcon" w:date="2015-05-25T02:27:00Z"/>
          <w:w w:val="95"/>
        </w:rPr>
      </w:pPr>
      <w:ins w:id="260" w:author="Falcon" w:date="2015-05-25T02:27:00Z">
        <w:r>
          <w:tab/>
        </w:r>
        <w:r>
          <w:rPr>
            <w:w w:val="95"/>
          </w:rPr>
          <w:t>Accelerometer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 xml:space="preserve">of body jerk signals in z axis in time domain, </w:t>
        </w:r>
      </w:ins>
    </w:p>
    <w:p w:rsidR="00260E91" w:rsidRDefault="00260E91">
      <w:pPr>
        <w:pStyle w:val="BodyText"/>
        <w:spacing w:line="219" w:lineRule="exact"/>
        <w:ind w:left="0" w:firstLine="720"/>
        <w:pPrChange w:id="261" w:author="Falcon" w:date="2015-05-25T02:27:00Z">
          <w:pPr>
            <w:pStyle w:val="BodyText"/>
            <w:spacing w:line="219" w:lineRule="exact"/>
            <w:ind w:left="0"/>
          </w:pPr>
        </w:pPrChange>
      </w:pPr>
      <w:ins w:id="262" w:author="Falcon" w:date="2015-05-25T02:27:00Z">
        <w:r>
          <w:rPr>
            <w:w w:val="95"/>
          </w:rPr>
          <w:t>Standard Deviation</w:t>
        </w:r>
      </w:ins>
    </w:p>
    <w:p w:rsidR="00D12318" w:rsidRDefault="00D12318" w:rsidP="00B579F2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B579F2" w:rsidRDefault="00B579F2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263" w:author="Falcon" w:date="2015-05-25T02:27:00Z"/>
        </w:rPr>
      </w:pPr>
      <w:proofErr w:type="spellStart"/>
      <w:proofErr w:type="gramStart"/>
      <w:r>
        <w:t>t</w:t>
      </w:r>
      <w:r w:rsidR="00AE7391">
        <w:t>imebody</w:t>
      </w:r>
      <w:r>
        <w:t>gyroscopestandarddeviationxaxis</w:t>
      </w:r>
      <w:proofErr w:type="spellEnd"/>
      <w:proofErr w:type="gramEnd"/>
    </w:p>
    <w:p w:rsidR="00260E91" w:rsidRDefault="00260E91" w:rsidP="00260E91">
      <w:pPr>
        <w:pStyle w:val="BodyText"/>
        <w:spacing w:line="212" w:lineRule="exact"/>
        <w:ind w:left="0"/>
        <w:rPr>
          <w:ins w:id="264" w:author="Falcon" w:date="2015-05-25T02:27:00Z"/>
          <w:w w:val="95"/>
        </w:rPr>
      </w:pPr>
      <w:ins w:id="265" w:author="Falcon" w:date="2015-05-25T02:27:00Z">
        <w:r>
          <w:tab/>
        </w:r>
      </w:ins>
      <w:ins w:id="266" w:author="Falcon" w:date="2015-05-25T02:28:00Z">
        <w:r>
          <w:rPr>
            <w:w w:val="95"/>
          </w:rPr>
          <w:t>Gyroscope</w:t>
        </w:r>
      </w:ins>
      <w:ins w:id="267" w:author="Falcon" w:date="2015-05-25T02:27:00Z">
        <w:r>
          <w:rPr>
            <w:w w:val="95"/>
          </w:rPr>
          <w:t xml:space="preserve">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 xml:space="preserve">of body signals in x axis in time domain, </w:t>
        </w:r>
      </w:ins>
    </w:p>
    <w:p w:rsidR="00260E91" w:rsidRDefault="00260E91">
      <w:pPr>
        <w:pStyle w:val="BodyText"/>
        <w:spacing w:line="219" w:lineRule="exact"/>
        <w:ind w:left="0" w:firstLine="720"/>
        <w:pPrChange w:id="268" w:author="Falcon" w:date="2015-05-25T02:28:00Z">
          <w:pPr>
            <w:pStyle w:val="BodyText"/>
            <w:spacing w:line="219" w:lineRule="exact"/>
            <w:ind w:left="0"/>
          </w:pPr>
        </w:pPrChange>
      </w:pPr>
      <w:ins w:id="269" w:author="Falcon" w:date="2015-05-25T02:27:00Z">
        <w:r>
          <w:rPr>
            <w:w w:val="95"/>
          </w:rPr>
          <w:t>Standard Deviation</w:t>
        </w:r>
      </w:ins>
    </w:p>
    <w:p w:rsidR="00D12318" w:rsidRDefault="00D12318" w:rsidP="00B579F2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B579F2" w:rsidRDefault="00B579F2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270" w:author="Falcon" w:date="2015-05-25T02:28:00Z"/>
        </w:rPr>
      </w:pPr>
      <w:proofErr w:type="spellStart"/>
      <w:proofErr w:type="gramStart"/>
      <w:r>
        <w:t>t</w:t>
      </w:r>
      <w:r w:rsidR="00AE7391">
        <w:t>imebody</w:t>
      </w:r>
      <w:r>
        <w:t>gyroscopestandarddeviationyaxis</w:t>
      </w:r>
      <w:proofErr w:type="spellEnd"/>
      <w:proofErr w:type="gramEnd"/>
    </w:p>
    <w:p w:rsidR="00260E91" w:rsidRDefault="00260E91" w:rsidP="00260E91">
      <w:pPr>
        <w:pStyle w:val="BodyText"/>
        <w:spacing w:line="212" w:lineRule="exact"/>
        <w:ind w:left="0"/>
        <w:rPr>
          <w:ins w:id="271" w:author="Falcon" w:date="2015-05-25T02:28:00Z"/>
          <w:w w:val="95"/>
        </w:rPr>
      </w:pPr>
      <w:ins w:id="272" w:author="Falcon" w:date="2015-05-25T02:28:00Z">
        <w:r>
          <w:tab/>
        </w:r>
        <w:r>
          <w:rPr>
            <w:w w:val="95"/>
          </w:rPr>
          <w:t>Gyroscope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 xml:space="preserve">of body signals in y axis in time domain, </w:t>
        </w:r>
      </w:ins>
    </w:p>
    <w:p w:rsidR="00260E91" w:rsidRDefault="00260E91">
      <w:pPr>
        <w:pStyle w:val="BodyText"/>
        <w:spacing w:line="219" w:lineRule="exact"/>
        <w:ind w:left="0" w:firstLine="720"/>
        <w:pPrChange w:id="273" w:author="Falcon" w:date="2015-05-25T02:28:00Z">
          <w:pPr>
            <w:pStyle w:val="BodyText"/>
            <w:spacing w:line="219" w:lineRule="exact"/>
            <w:ind w:left="0"/>
          </w:pPr>
        </w:pPrChange>
      </w:pPr>
      <w:ins w:id="274" w:author="Falcon" w:date="2015-05-25T02:28:00Z">
        <w:r>
          <w:rPr>
            <w:w w:val="95"/>
          </w:rPr>
          <w:t>Standard Deviation</w:t>
        </w:r>
      </w:ins>
    </w:p>
    <w:p w:rsidR="00D12318" w:rsidRDefault="00D12318" w:rsidP="00B579F2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FA292A" w:rsidRDefault="00FA292A" w:rsidP="00AE7391">
      <w:pPr>
        <w:pStyle w:val="BodyText"/>
        <w:spacing w:line="219" w:lineRule="exact"/>
        <w:ind w:left="0"/>
        <w:rPr>
          <w:ins w:id="275" w:author="Falcon" w:date="2015-05-24T23:18:00Z"/>
        </w:rPr>
      </w:pPr>
    </w:p>
    <w:p w:rsidR="00AE7391" w:rsidDel="00260E91" w:rsidRDefault="00D12318" w:rsidP="00AE7391">
      <w:pPr>
        <w:pStyle w:val="BodyText"/>
        <w:spacing w:line="219" w:lineRule="exact"/>
        <w:ind w:left="0"/>
        <w:rPr>
          <w:del w:id="276" w:author="Falcon" w:date="2015-05-24T23:18:00Z"/>
        </w:rPr>
      </w:pPr>
      <w:proofErr w:type="spellStart"/>
      <w:proofErr w:type="gramStart"/>
      <w:r>
        <w:t>t</w:t>
      </w:r>
      <w:r w:rsidR="00AE7391">
        <w:t>imebody</w:t>
      </w:r>
      <w:r>
        <w:t>gyroscopestandarddeviationzaxis</w:t>
      </w:r>
      <w:proofErr w:type="spellEnd"/>
      <w:proofErr w:type="gramEnd"/>
    </w:p>
    <w:p w:rsidR="00260E91" w:rsidRDefault="00260E91" w:rsidP="00AE7391">
      <w:pPr>
        <w:pStyle w:val="BodyText"/>
        <w:spacing w:line="219" w:lineRule="exact"/>
        <w:ind w:left="0"/>
        <w:rPr>
          <w:ins w:id="277" w:author="Falcon" w:date="2015-05-25T02:28:00Z"/>
        </w:rPr>
      </w:pPr>
    </w:p>
    <w:p w:rsidR="00260E91" w:rsidRDefault="00260E91" w:rsidP="00260E91">
      <w:pPr>
        <w:pStyle w:val="BodyText"/>
        <w:spacing w:line="212" w:lineRule="exact"/>
        <w:ind w:left="0"/>
        <w:rPr>
          <w:ins w:id="278" w:author="Falcon" w:date="2015-05-25T02:28:00Z"/>
          <w:w w:val="95"/>
        </w:rPr>
      </w:pPr>
      <w:ins w:id="279" w:author="Falcon" w:date="2015-05-25T02:28:00Z">
        <w:r>
          <w:tab/>
        </w:r>
        <w:r>
          <w:rPr>
            <w:w w:val="95"/>
          </w:rPr>
          <w:t>Gyroscope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 xml:space="preserve">of body signals in z axis in time domain, </w:t>
        </w:r>
      </w:ins>
    </w:p>
    <w:p w:rsidR="00B579F2" w:rsidRDefault="00260E91">
      <w:pPr>
        <w:pStyle w:val="BodyText"/>
        <w:spacing w:line="219" w:lineRule="exact"/>
        <w:ind w:left="0" w:firstLine="720"/>
        <w:pPrChange w:id="280" w:author="Falcon" w:date="2015-05-25T02:28:00Z">
          <w:pPr>
            <w:pStyle w:val="BodyText"/>
            <w:spacing w:line="219" w:lineRule="exact"/>
            <w:ind w:left="0"/>
          </w:pPr>
        </w:pPrChange>
      </w:pPr>
      <w:ins w:id="281" w:author="Falcon" w:date="2015-05-25T02:28:00Z">
        <w:r>
          <w:rPr>
            <w:w w:val="95"/>
          </w:rPr>
          <w:t>Standard Deviation</w:t>
        </w:r>
      </w:ins>
    </w:p>
    <w:p w:rsidR="00D12318" w:rsidRDefault="00D12318" w:rsidP="00B579F2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B579F2" w:rsidRDefault="00B579F2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282" w:author="Falcon" w:date="2015-05-25T02:32:00Z"/>
        </w:rPr>
      </w:pPr>
      <w:proofErr w:type="spellStart"/>
      <w:proofErr w:type="gramStart"/>
      <w:r>
        <w:t>t</w:t>
      </w:r>
      <w:r w:rsidR="00AE7391">
        <w:t>imebodygyro</w:t>
      </w:r>
      <w:r>
        <w:t>scopejerkstandarddeviationxaxis</w:t>
      </w:r>
      <w:proofErr w:type="spellEnd"/>
      <w:proofErr w:type="gramEnd"/>
    </w:p>
    <w:p w:rsidR="00260E91" w:rsidRDefault="00260E91">
      <w:pPr>
        <w:pStyle w:val="BodyText"/>
        <w:spacing w:line="212" w:lineRule="exact"/>
        <w:ind w:left="0" w:firstLine="720"/>
        <w:rPr>
          <w:ins w:id="283" w:author="Falcon" w:date="2015-05-25T02:32:00Z"/>
          <w:w w:val="95"/>
        </w:rPr>
        <w:pPrChange w:id="284" w:author="Falcon" w:date="2015-05-25T02:32:00Z">
          <w:pPr>
            <w:pStyle w:val="BodyText"/>
            <w:spacing w:line="212" w:lineRule="exact"/>
            <w:ind w:left="0"/>
          </w:pPr>
        </w:pPrChange>
      </w:pPr>
      <w:ins w:id="285" w:author="Falcon" w:date="2015-05-25T02:32:00Z">
        <w:r>
          <w:rPr>
            <w:w w:val="95"/>
          </w:rPr>
          <w:t>Gyroscope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 xml:space="preserve">of body jerk signals in x axis in time domain, </w:t>
        </w:r>
      </w:ins>
    </w:p>
    <w:p w:rsidR="00260E91" w:rsidRDefault="00260E91">
      <w:pPr>
        <w:pStyle w:val="BodyText"/>
        <w:spacing w:line="219" w:lineRule="exact"/>
        <w:ind w:left="0" w:firstLine="720"/>
        <w:pPrChange w:id="286" w:author="Falcon" w:date="2015-05-25T02:32:00Z">
          <w:pPr>
            <w:pStyle w:val="BodyText"/>
            <w:spacing w:line="219" w:lineRule="exact"/>
            <w:ind w:left="0"/>
          </w:pPr>
        </w:pPrChange>
      </w:pPr>
      <w:ins w:id="287" w:author="Falcon" w:date="2015-05-25T02:32:00Z">
        <w:r>
          <w:rPr>
            <w:w w:val="95"/>
          </w:rPr>
          <w:t>Standard Deviation</w:t>
        </w:r>
      </w:ins>
    </w:p>
    <w:p w:rsidR="00D12318" w:rsidRDefault="00D12318" w:rsidP="00B579F2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B579F2" w:rsidRDefault="00B579F2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288" w:author="Falcon" w:date="2015-05-25T02:33:00Z"/>
        </w:rPr>
      </w:pPr>
      <w:proofErr w:type="spellStart"/>
      <w:proofErr w:type="gramStart"/>
      <w:r>
        <w:t>t</w:t>
      </w:r>
      <w:r w:rsidR="00AE7391">
        <w:t>imebodygyro</w:t>
      </w:r>
      <w:r>
        <w:t>scopejerkstandarddeviationyaxis</w:t>
      </w:r>
      <w:proofErr w:type="spellEnd"/>
      <w:proofErr w:type="gramEnd"/>
    </w:p>
    <w:p w:rsidR="00260E91" w:rsidRDefault="00260E91" w:rsidP="00260E91">
      <w:pPr>
        <w:pStyle w:val="BodyText"/>
        <w:spacing w:line="212" w:lineRule="exact"/>
        <w:ind w:left="0" w:firstLine="720"/>
        <w:rPr>
          <w:ins w:id="289" w:author="Falcon" w:date="2015-05-25T02:33:00Z"/>
          <w:w w:val="95"/>
        </w:rPr>
      </w:pPr>
      <w:ins w:id="290" w:author="Falcon" w:date="2015-05-25T02:33:00Z">
        <w:r>
          <w:rPr>
            <w:w w:val="95"/>
          </w:rPr>
          <w:t>Gyroscope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 xml:space="preserve">of body jerk signals in y axis in time domain, </w:t>
        </w:r>
      </w:ins>
    </w:p>
    <w:p w:rsidR="00260E91" w:rsidRDefault="00260E91">
      <w:pPr>
        <w:pStyle w:val="BodyText"/>
        <w:spacing w:line="219" w:lineRule="exact"/>
        <w:ind w:left="0" w:firstLine="720"/>
        <w:pPrChange w:id="291" w:author="Falcon" w:date="2015-05-25T02:33:00Z">
          <w:pPr>
            <w:pStyle w:val="BodyText"/>
            <w:spacing w:line="219" w:lineRule="exact"/>
            <w:ind w:left="0"/>
          </w:pPr>
        </w:pPrChange>
      </w:pPr>
      <w:ins w:id="292" w:author="Falcon" w:date="2015-05-25T02:33:00Z">
        <w:r>
          <w:rPr>
            <w:w w:val="95"/>
          </w:rPr>
          <w:t>Standard Deviation</w:t>
        </w:r>
      </w:ins>
    </w:p>
    <w:p w:rsidR="00D12318" w:rsidRDefault="00D12318" w:rsidP="00B579F2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B579F2" w:rsidRDefault="00B579F2" w:rsidP="00AE7391">
      <w:pPr>
        <w:pStyle w:val="BodyText"/>
        <w:spacing w:line="219" w:lineRule="exact"/>
        <w:ind w:left="0"/>
      </w:pPr>
    </w:p>
    <w:p w:rsidR="00260E91" w:rsidRDefault="00260E91" w:rsidP="00AE7391">
      <w:pPr>
        <w:pStyle w:val="BodyText"/>
        <w:spacing w:line="219" w:lineRule="exact"/>
        <w:ind w:left="0"/>
        <w:rPr>
          <w:ins w:id="293" w:author="Falcon" w:date="2015-05-25T02:33:00Z"/>
        </w:rPr>
      </w:pPr>
    </w:p>
    <w:p w:rsidR="00260E91" w:rsidRDefault="00260E91" w:rsidP="00AE7391">
      <w:pPr>
        <w:pStyle w:val="BodyText"/>
        <w:spacing w:line="219" w:lineRule="exact"/>
        <w:ind w:left="0"/>
        <w:rPr>
          <w:ins w:id="294" w:author="Falcon" w:date="2015-05-25T02:33:00Z"/>
        </w:rPr>
      </w:pPr>
    </w:p>
    <w:p w:rsidR="00260E91" w:rsidRDefault="00260E91" w:rsidP="00AE7391">
      <w:pPr>
        <w:pStyle w:val="BodyText"/>
        <w:spacing w:line="219" w:lineRule="exact"/>
        <w:ind w:left="0"/>
        <w:rPr>
          <w:ins w:id="295" w:author="Falcon" w:date="2015-05-25T02:33:00Z"/>
        </w:rPr>
      </w:pPr>
    </w:p>
    <w:p w:rsidR="00260E91" w:rsidRDefault="00260E91" w:rsidP="00AE7391">
      <w:pPr>
        <w:pStyle w:val="BodyText"/>
        <w:spacing w:line="219" w:lineRule="exact"/>
        <w:ind w:left="0"/>
        <w:rPr>
          <w:ins w:id="296" w:author="Falcon" w:date="2015-05-25T02:33:00Z"/>
        </w:rPr>
      </w:pPr>
    </w:p>
    <w:p w:rsidR="00AE7391" w:rsidRDefault="00D12318" w:rsidP="00AE7391">
      <w:pPr>
        <w:pStyle w:val="BodyText"/>
        <w:spacing w:line="219" w:lineRule="exact"/>
        <w:ind w:left="0"/>
        <w:rPr>
          <w:ins w:id="297" w:author="Falcon" w:date="2015-05-25T02:33:00Z"/>
        </w:rPr>
      </w:pPr>
      <w:proofErr w:type="spellStart"/>
      <w:proofErr w:type="gramStart"/>
      <w:r>
        <w:t>t</w:t>
      </w:r>
      <w:r w:rsidR="00AE7391">
        <w:t>imebodygyro</w:t>
      </w:r>
      <w:r>
        <w:t>scopejerkstandarddeviationzaxis</w:t>
      </w:r>
      <w:proofErr w:type="spellEnd"/>
      <w:proofErr w:type="gramEnd"/>
    </w:p>
    <w:p w:rsidR="00260E91" w:rsidRDefault="00260E91" w:rsidP="00260E91">
      <w:pPr>
        <w:pStyle w:val="BodyText"/>
        <w:spacing w:line="212" w:lineRule="exact"/>
        <w:ind w:left="0" w:firstLine="720"/>
        <w:rPr>
          <w:ins w:id="298" w:author="Falcon" w:date="2015-05-25T02:33:00Z"/>
          <w:w w:val="95"/>
        </w:rPr>
      </w:pPr>
      <w:ins w:id="299" w:author="Falcon" w:date="2015-05-25T02:33:00Z">
        <w:r>
          <w:rPr>
            <w:w w:val="95"/>
          </w:rPr>
          <w:t>Gyroscope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 xml:space="preserve">of body jerk signals in z axis in time domain, </w:t>
        </w:r>
      </w:ins>
    </w:p>
    <w:p w:rsidR="00260E91" w:rsidRDefault="00260E91">
      <w:pPr>
        <w:pStyle w:val="BodyText"/>
        <w:spacing w:line="219" w:lineRule="exact"/>
        <w:ind w:left="0" w:firstLine="720"/>
        <w:pPrChange w:id="300" w:author="Falcon" w:date="2015-05-25T02:33:00Z">
          <w:pPr>
            <w:pStyle w:val="BodyText"/>
            <w:spacing w:line="219" w:lineRule="exact"/>
            <w:ind w:left="0"/>
          </w:pPr>
        </w:pPrChange>
      </w:pPr>
      <w:ins w:id="301" w:author="Falcon" w:date="2015-05-25T02:33:00Z">
        <w:r>
          <w:rPr>
            <w:w w:val="95"/>
          </w:rPr>
          <w:t>Standard Deviation</w:t>
        </w:r>
      </w:ins>
    </w:p>
    <w:p w:rsidR="00D12318" w:rsidRDefault="00D12318" w:rsidP="00B579F2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B579F2" w:rsidRDefault="00B579F2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302" w:author="Falcon" w:date="2015-05-25T02:34:00Z"/>
        </w:rPr>
      </w:pPr>
      <w:proofErr w:type="spellStart"/>
      <w:proofErr w:type="gramStart"/>
      <w:r>
        <w:t>t</w:t>
      </w:r>
      <w:r w:rsidR="00AE7391">
        <w:t>imebodyaccelero</w:t>
      </w:r>
      <w:r>
        <w:t>metermagnitudestandarddeviation</w:t>
      </w:r>
      <w:proofErr w:type="spellEnd"/>
      <w:proofErr w:type="gramEnd"/>
    </w:p>
    <w:p w:rsidR="00260E91" w:rsidRDefault="00260E91">
      <w:pPr>
        <w:pStyle w:val="BodyText"/>
        <w:spacing w:line="219" w:lineRule="exact"/>
        <w:ind w:left="720"/>
        <w:pPrChange w:id="303" w:author="Falcon" w:date="2015-05-25T02:34:00Z">
          <w:pPr>
            <w:pStyle w:val="BodyText"/>
            <w:spacing w:line="219" w:lineRule="exact"/>
            <w:ind w:left="0"/>
          </w:pPr>
        </w:pPrChange>
      </w:pPr>
      <w:ins w:id="304" w:author="Falcon" w:date="2015-05-25T02:34:00Z">
        <w:r>
          <w:rPr>
            <w:w w:val="95"/>
          </w:rPr>
          <w:t>Accelerometer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 xml:space="preserve">of body </w:t>
        </w:r>
        <w:r w:rsidR="00CA12EF">
          <w:rPr>
            <w:w w:val="95"/>
          </w:rPr>
          <w:t>Fast Fourier Transform applied signals in time</w:t>
        </w:r>
        <w:r>
          <w:rPr>
            <w:w w:val="95"/>
          </w:rPr>
          <w:t xml:space="preserve"> domain, </w:t>
        </w:r>
        <w:r w:rsidR="00CA12EF">
          <w:rPr>
            <w:w w:val="95"/>
          </w:rPr>
          <w:t>Standard Deviation</w:t>
        </w:r>
      </w:ins>
    </w:p>
    <w:p w:rsidR="00D12318" w:rsidRDefault="00D12318" w:rsidP="00B579F2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B579F2" w:rsidRDefault="00B579F2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305" w:author="Falcon" w:date="2015-05-25T02:35:00Z"/>
        </w:rPr>
      </w:pPr>
      <w:proofErr w:type="spellStart"/>
      <w:proofErr w:type="gramStart"/>
      <w:r>
        <w:t>t</w:t>
      </w:r>
      <w:r w:rsidR="00AE7391">
        <w:t>imegravityaccelero</w:t>
      </w:r>
      <w:r>
        <w:t>metermagnitudestandarddeviation</w:t>
      </w:r>
      <w:proofErr w:type="spellEnd"/>
      <w:proofErr w:type="gramEnd"/>
    </w:p>
    <w:p w:rsidR="00CA12EF" w:rsidRDefault="00CA12EF">
      <w:pPr>
        <w:pStyle w:val="BodyText"/>
        <w:spacing w:line="219" w:lineRule="exact"/>
        <w:ind w:left="720"/>
        <w:pPrChange w:id="306" w:author="Falcon" w:date="2015-05-25T02:35:00Z">
          <w:pPr>
            <w:pStyle w:val="BodyText"/>
            <w:spacing w:line="219" w:lineRule="exact"/>
            <w:ind w:left="0"/>
          </w:pPr>
        </w:pPrChange>
      </w:pPr>
      <w:ins w:id="307" w:author="Falcon" w:date="2015-05-25T02:35:00Z">
        <w:r>
          <w:rPr>
            <w:w w:val="95"/>
          </w:rPr>
          <w:t>Accelerometer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>of gravity Fast Fourier Transform applied signals in time domain, Standard Deviation</w:t>
        </w:r>
      </w:ins>
    </w:p>
    <w:p w:rsidR="00D12318" w:rsidRDefault="00D12318" w:rsidP="00B579F2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B579F2" w:rsidRDefault="00B579F2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308" w:author="Falcon" w:date="2015-05-25T02:35:00Z"/>
        </w:rPr>
      </w:pPr>
      <w:proofErr w:type="spellStart"/>
      <w:proofErr w:type="gramStart"/>
      <w:r>
        <w:t>t</w:t>
      </w:r>
      <w:r w:rsidR="00AE7391">
        <w:t>imebodyacceleromete</w:t>
      </w:r>
      <w:r>
        <w:t>rjerkmagnitudestandarddeviation</w:t>
      </w:r>
      <w:proofErr w:type="spellEnd"/>
      <w:proofErr w:type="gramEnd"/>
    </w:p>
    <w:p w:rsidR="00CA12EF" w:rsidRDefault="00CA12EF">
      <w:pPr>
        <w:pStyle w:val="BodyText"/>
        <w:spacing w:line="219" w:lineRule="exact"/>
        <w:ind w:left="720"/>
        <w:pPrChange w:id="309" w:author="Falcon" w:date="2015-05-25T02:35:00Z">
          <w:pPr>
            <w:pStyle w:val="BodyText"/>
            <w:spacing w:line="219" w:lineRule="exact"/>
            <w:ind w:left="0"/>
          </w:pPr>
        </w:pPrChange>
      </w:pPr>
      <w:ins w:id="310" w:author="Falcon" w:date="2015-05-25T02:35:00Z">
        <w:r>
          <w:rPr>
            <w:w w:val="95"/>
          </w:rPr>
          <w:t>Accelerometer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>of body Fast Fourier Transform applied jerk signals in time domain, Standard Deviation</w:t>
        </w:r>
      </w:ins>
    </w:p>
    <w:p w:rsidR="00D12318" w:rsidRDefault="00D12318" w:rsidP="00B579F2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B579F2" w:rsidRDefault="00B579F2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311" w:author="Falcon" w:date="2015-05-25T02:36:00Z"/>
        </w:rPr>
      </w:pPr>
      <w:proofErr w:type="spellStart"/>
      <w:proofErr w:type="gramStart"/>
      <w:r>
        <w:t>t</w:t>
      </w:r>
      <w:r w:rsidR="00AE7391">
        <w:t>imebodygyro</w:t>
      </w:r>
      <w:r>
        <w:t>scopemagnitudestandarddeviation</w:t>
      </w:r>
      <w:proofErr w:type="spellEnd"/>
      <w:proofErr w:type="gramEnd"/>
    </w:p>
    <w:p w:rsidR="00CA12EF" w:rsidRDefault="00CA12EF">
      <w:pPr>
        <w:pStyle w:val="BodyText"/>
        <w:spacing w:line="219" w:lineRule="exact"/>
        <w:ind w:left="720"/>
        <w:pPrChange w:id="312" w:author="Falcon" w:date="2015-05-25T02:36:00Z">
          <w:pPr>
            <w:pStyle w:val="BodyText"/>
            <w:spacing w:line="219" w:lineRule="exact"/>
            <w:ind w:left="0"/>
          </w:pPr>
        </w:pPrChange>
      </w:pPr>
      <w:ins w:id="313" w:author="Falcon" w:date="2015-05-25T02:36:00Z">
        <w:r>
          <w:rPr>
            <w:w w:val="95"/>
          </w:rPr>
          <w:t>Gyroscope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>of body Fast Fourier Transform applied signals in time domain, Standard Deviation</w:t>
        </w:r>
      </w:ins>
    </w:p>
    <w:p w:rsidR="00D12318" w:rsidRDefault="00D12318" w:rsidP="00B579F2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B579F2" w:rsidRDefault="00B579F2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314" w:author="Falcon" w:date="2015-05-25T02:37:00Z"/>
        </w:rPr>
      </w:pPr>
      <w:proofErr w:type="spellStart"/>
      <w:proofErr w:type="gramStart"/>
      <w:r>
        <w:t>t</w:t>
      </w:r>
      <w:r w:rsidR="00AE7391">
        <w:t>imebodygyroscop</w:t>
      </w:r>
      <w:r>
        <w:t>ejerkmagnitudestandarddeviation</w:t>
      </w:r>
      <w:proofErr w:type="spellEnd"/>
      <w:proofErr w:type="gramEnd"/>
    </w:p>
    <w:p w:rsidR="00CA12EF" w:rsidRDefault="00CA12EF">
      <w:pPr>
        <w:pStyle w:val="BodyText"/>
        <w:spacing w:line="219" w:lineRule="exact"/>
        <w:ind w:left="720"/>
        <w:pPrChange w:id="315" w:author="Falcon" w:date="2015-05-25T02:37:00Z">
          <w:pPr>
            <w:pStyle w:val="BodyText"/>
            <w:spacing w:line="219" w:lineRule="exact"/>
            <w:ind w:left="0"/>
          </w:pPr>
        </w:pPrChange>
      </w:pPr>
      <w:ins w:id="316" w:author="Falcon" w:date="2015-05-25T02:37:00Z">
        <w:r>
          <w:rPr>
            <w:w w:val="95"/>
          </w:rPr>
          <w:t>Gyroscope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>of body Fast Fourier Transform applied jerk signals in time domain, Standard Deviation</w:t>
        </w:r>
      </w:ins>
    </w:p>
    <w:p w:rsidR="00D12318" w:rsidRDefault="00D12318" w:rsidP="00B579F2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B579F2" w:rsidRDefault="00B579F2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317" w:author="Falcon" w:date="2015-05-25T02:38:00Z"/>
        </w:rPr>
      </w:pPr>
      <w:proofErr w:type="spellStart"/>
      <w:proofErr w:type="gramStart"/>
      <w:r>
        <w:t>f</w:t>
      </w:r>
      <w:r w:rsidR="00AE7391">
        <w:t>requencybodyaccelerometerstandard</w:t>
      </w:r>
      <w:r>
        <w:t>deviationxaxis</w:t>
      </w:r>
      <w:proofErr w:type="spellEnd"/>
      <w:proofErr w:type="gramEnd"/>
    </w:p>
    <w:p w:rsidR="00CA12EF" w:rsidRDefault="00CA12EF">
      <w:pPr>
        <w:pStyle w:val="BodyText"/>
        <w:spacing w:line="212" w:lineRule="exact"/>
        <w:ind w:left="0" w:firstLine="720"/>
        <w:rPr>
          <w:ins w:id="318" w:author="Falcon" w:date="2015-05-25T02:38:00Z"/>
          <w:w w:val="95"/>
        </w:rPr>
        <w:pPrChange w:id="319" w:author="Falcon" w:date="2015-05-25T02:38:00Z">
          <w:pPr>
            <w:pStyle w:val="BodyText"/>
            <w:spacing w:line="212" w:lineRule="exact"/>
            <w:ind w:left="0"/>
          </w:pPr>
        </w:pPrChange>
      </w:pPr>
      <w:ins w:id="320" w:author="Falcon" w:date="2015-05-25T02:38:00Z">
        <w:r>
          <w:rPr>
            <w:w w:val="95"/>
          </w:rPr>
          <w:t>Accelerometer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 xml:space="preserve">of body signals in x axis in frequency domain, </w:t>
        </w:r>
      </w:ins>
    </w:p>
    <w:p w:rsidR="00CA12EF" w:rsidRDefault="00CA12EF">
      <w:pPr>
        <w:pStyle w:val="BodyText"/>
        <w:spacing w:line="219" w:lineRule="exact"/>
        <w:ind w:left="0" w:firstLine="720"/>
        <w:pPrChange w:id="321" w:author="Falcon" w:date="2015-05-25T02:38:00Z">
          <w:pPr>
            <w:pStyle w:val="BodyText"/>
            <w:spacing w:line="219" w:lineRule="exact"/>
            <w:ind w:left="0"/>
          </w:pPr>
        </w:pPrChange>
      </w:pPr>
      <w:ins w:id="322" w:author="Falcon" w:date="2015-05-25T02:38:00Z">
        <w:r>
          <w:rPr>
            <w:w w:val="95"/>
          </w:rPr>
          <w:t>Standard Deviation</w:t>
        </w:r>
      </w:ins>
    </w:p>
    <w:p w:rsidR="00D12318" w:rsidRDefault="00D12318" w:rsidP="00B579F2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B579F2" w:rsidRDefault="00B579F2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323" w:author="Falcon" w:date="2015-05-25T02:38:00Z"/>
        </w:rPr>
      </w:pPr>
      <w:proofErr w:type="spellStart"/>
      <w:proofErr w:type="gramStart"/>
      <w:r>
        <w:t>f</w:t>
      </w:r>
      <w:r w:rsidR="00AE7391">
        <w:t>requencybodyacce</w:t>
      </w:r>
      <w:r>
        <w:t>lerometerstandarddeviationyaxis</w:t>
      </w:r>
      <w:proofErr w:type="spellEnd"/>
      <w:proofErr w:type="gramEnd"/>
    </w:p>
    <w:p w:rsidR="00CA12EF" w:rsidRDefault="00CA12EF" w:rsidP="00CA12EF">
      <w:pPr>
        <w:pStyle w:val="BodyText"/>
        <w:spacing w:line="212" w:lineRule="exact"/>
        <w:ind w:left="0" w:firstLine="720"/>
        <w:rPr>
          <w:ins w:id="324" w:author="Falcon" w:date="2015-05-25T02:38:00Z"/>
          <w:w w:val="95"/>
        </w:rPr>
      </w:pPr>
      <w:ins w:id="325" w:author="Falcon" w:date="2015-05-25T02:38:00Z">
        <w:r>
          <w:rPr>
            <w:w w:val="95"/>
          </w:rPr>
          <w:t>Accelerometer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 xml:space="preserve">of body signals in y axis in frequency domain, </w:t>
        </w:r>
      </w:ins>
    </w:p>
    <w:p w:rsidR="00CA12EF" w:rsidRDefault="00CA12EF">
      <w:pPr>
        <w:pStyle w:val="BodyText"/>
        <w:spacing w:line="219" w:lineRule="exact"/>
        <w:ind w:left="0" w:firstLine="720"/>
        <w:pPrChange w:id="326" w:author="Falcon" w:date="2015-05-25T02:38:00Z">
          <w:pPr>
            <w:pStyle w:val="BodyText"/>
            <w:spacing w:line="219" w:lineRule="exact"/>
            <w:ind w:left="0"/>
          </w:pPr>
        </w:pPrChange>
      </w:pPr>
      <w:ins w:id="327" w:author="Falcon" w:date="2015-05-25T02:38:00Z">
        <w:r>
          <w:rPr>
            <w:w w:val="95"/>
          </w:rPr>
          <w:t>Standard Deviation</w:t>
        </w:r>
      </w:ins>
    </w:p>
    <w:p w:rsidR="00D12318" w:rsidRDefault="00D12318" w:rsidP="00B579F2">
      <w:pPr>
        <w:pStyle w:val="BodyText"/>
        <w:spacing w:line="219" w:lineRule="exact"/>
        <w:ind w:left="144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B579F2" w:rsidRDefault="00B579F2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328" w:author="Falcon" w:date="2015-05-25T02:39:00Z"/>
        </w:rPr>
      </w:pPr>
      <w:proofErr w:type="spellStart"/>
      <w:proofErr w:type="gramStart"/>
      <w:r>
        <w:t>f</w:t>
      </w:r>
      <w:r w:rsidR="00AE7391">
        <w:t>requencybodyacce</w:t>
      </w:r>
      <w:r>
        <w:t>lerometerstandarddeviationzaxis</w:t>
      </w:r>
      <w:proofErr w:type="spellEnd"/>
      <w:proofErr w:type="gramEnd"/>
    </w:p>
    <w:p w:rsidR="00CA12EF" w:rsidRDefault="00CA12EF" w:rsidP="00CA12EF">
      <w:pPr>
        <w:pStyle w:val="BodyText"/>
        <w:spacing w:line="212" w:lineRule="exact"/>
        <w:ind w:left="0" w:firstLine="720"/>
        <w:rPr>
          <w:ins w:id="329" w:author="Falcon" w:date="2015-05-25T02:39:00Z"/>
          <w:w w:val="95"/>
        </w:rPr>
      </w:pPr>
      <w:ins w:id="330" w:author="Falcon" w:date="2015-05-25T02:39:00Z">
        <w:r>
          <w:rPr>
            <w:w w:val="95"/>
          </w:rPr>
          <w:t>Accelerometer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 xml:space="preserve">of body signals in z axis in frequency domain, </w:t>
        </w:r>
      </w:ins>
    </w:p>
    <w:p w:rsidR="00CA12EF" w:rsidRDefault="00CA12EF">
      <w:pPr>
        <w:pStyle w:val="BodyText"/>
        <w:spacing w:line="219" w:lineRule="exact"/>
        <w:ind w:left="0" w:firstLine="720"/>
        <w:pPrChange w:id="331" w:author="Falcon" w:date="2015-05-25T02:39:00Z">
          <w:pPr>
            <w:pStyle w:val="BodyText"/>
            <w:spacing w:line="219" w:lineRule="exact"/>
            <w:ind w:left="0"/>
          </w:pPr>
        </w:pPrChange>
      </w:pPr>
      <w:ins w:id="332" w:author="Falcon" w:date="2015-05-25T02:39:00Z">
        <w:r>
          <w:rPr>
            <w:w w:val="95"/>
          </w:rPr>
          <w:t>Standard Deviation</w:t>
        </w:r>
      </w:ins>
    </w:p>
    <w:p w:rsidR="00D12318" w:rsidRDefault="00D12318" w:rsidP="00B579F2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B579F2" w:rsidRDefault="00B579F2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333" w:author="Falcon" w:date="2015-05-25T02:39:00Z"/>
        </w:rPr>
      </w:pPr>
      <w:proofErr w:type="spellStart"/>
      <w:proofErr w:type="gramStart"/>
      <w:r>
        <w:t>f</w:t>
      </w:r>
      <w:r w:rsidR="00AE7391">
        <w:t>requencybodyaccelero</w:t>
      </w:r>
      <w:r>
        <w:t>meterjerkstandarddeviationxaxis</w:t>
      </w:r>
      <w:proofErr w:type="spellEnd"/>
      <w:proofErr w:type="gramEnd"/>
    </w:p>
    <w:p w:rsidR="00CA12EF" w:rsidRDefault="00CA12EF" w:rsidP="00CA12EF">
      <w:pPr>
        <w:pStyle w:val="BodyText"/>
        <w:spacing w:line="212" w:lineRule="exact"/>
        <w:ind w:left="0" w:firstLine="720"/>
        <w:rPr>
          <w:ins w:id="334" w:author="Falcon" w:date="2015-05-25T02:39:00Z"/>
          <w:w w:val="95"/>
        </w:rPr>
      </w:pPr>
      <w:ins w:id="335" w:author="Falcon" w:date="2015-05-25T02:39:00Z">
        <w:r>
          <w:rPr>
            <w:w w:val="95"/>
          </w:rPr>
          <w:t>Accelerometer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 xml:space="preserve">of body jerk signals in x axis in frequency domain, </w:t>
        </w:r>
      </w:ins>
    </w:p>
    <w:p w:rsidR="00CA12EF" w:rsidRDefault="00CA12EF">
      <w:pPr>
        <w:pStyle w:val="BodyText"/>
        <w:spacing w:line="219" w:lineRule="exact"/>
        <w:ind w:left="0" w:firstLine="720"/>
        <w:pPrChange w:id="336" w:author="Falcon" w:date="2015-05-25T02:39:00Z">
          <w:pPr>
            <w:pStyle w:val="BodyText"/>
            <w:spacing w:line="219" w:lineRule="exact"/>
            <w:ind w:left="0"/>
          </w:pPr>
        </w:pPrChange>
      </w:pPr>
      <w:ins w:id="337" w:author="Falcon" w:date="2015-05-25T02:39:00Z">
        <w:r>
          <w:rPr>
            <w:w w:val="95"/>
          </w:rPr>
          <w:t>Standard Deviation</w:t>
        </w:r>
      </w:ins>
    </w:p>
    <w:p w:rsidR="00D12318" w:rsidRDefault="00D12318" w:rsidP="00B579F2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D12318" w:rsidRDefault="00D12318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338" w:author="Falcon" w:date="2015-05-25T02:39:00Z"/>
        </w:rPr>
      </w:pPr>
      <w:proofErr w:type="spellStart"/>
      <w:proofErr w:type="gramStart"/>
      <w:r>
        <w:t>f</w:t>
      </w:r>
      <w:r w:rsidR="00AE7391">
        <w:t>requencybodyaccelero</w:t>
      </w:r>
      <w:r>
        <w:t>meterjerkstandarddeviationyaxis</w:t>
      </w:r>
      <w:proofErr w:type="spellEnd"/>
      <w:proofErr w:type="gramEnd"/>
    </w:p>
    <w:p w:rsidR="00CA12EF" w:rsidRDefault="00CA12EF" w:rsidP="00CA12EF">
      <w:pPr>
        <w:pStyle w:val="BodyText"/>
        <w:spacing w:line="212" w:lineRule="exact"/>
        <w:ind w:left="0" w:firstLine="720"/>
        <w:rPr>
          <w:ins w:id="339" w:author="Falcon" w:date="2015-05-25T02:39:00Z"/>
          <w:w w:val="95"/>
        </w:rPr>
      </w:pPr>
      <w:ins w:id="340" w:author="Falcon" w:date="2015-05-25T02:39:00Z">
        <w:r>
          <w:rPr>
            <w:w w:val="95"/>
          </w:rPr>
          <w:t>Accelerometer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 xml:space="preserve">of body jerk signals in y axis in frequency domain, </w:t>
        </w:r>
      </w:ins>
    </w:p>
    <w:p w:rsidR="00CA12EF" w:rsidRDefault="00CA12EF">
      <w:pPr>
        <w:pStyle w:val="BodyText"/>
        <w:spacing w:line="219" w:lineRule="exact"/>
        <w:ind w:left="0" w:firstLine="720"/>
        <w:pPrChange w:id="341" w:author="Falcon" w:date="2015-05-25T02:40:00Z">
          <w:pPr>
            <w:pStyle w:val="BodyText"/>
            <w:spacing w:line="219" w:lineRule="exact"/>
            <w:ind w:left="0"/>
          </w:pPr>
        </w:pPrChange>
      </w:pPr>
      <w:ins w:id="342" w:author="Falcon" w:date="2015-05-25T02:39:00Z">
        <w:r>
          <w:rPr>
            <w:w w:val="95"/>
          </w:rPr>
          <w:t>Standard Deviation</w:t>
        </w:r>
      </w:ins>
    </w:p>
    <w:p w:rsidR="00D12318" w:rsidRDefault="00D12318" w:rsidP="00B579F2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B579F2" w:rsidRDefault="00B579F2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343" w:author="Falcon" w:date="2015-05-25T02:39:00Z"/>
        </w:rPr>
      </w:pPr>
      <w:proofErr w:type="spellStart"/>
      <w:proofErr w:type="gramStart"/>
      <w:r>
        <w:t>f</w:t>
      </w:r>
      <w:r w:rsidR="00AE7391">
        <w:t>requencybodyaccelero</w:t>
      </w:r>
      <w:r>
        <w:t>meterjerkstandarddeviationzaxis</w:t>
      </w:r>
      <w:proofErr w:type="spellEnd"/>
      <w:proofErr w:type="gramEnd"/>
    </w:p>
    <w:p w:rsidR="00CA12EF" w:rsidRDefault="00CA12EF" w:rsidP="00CA12EF">
      <w:pPr>
        <w:pStyle w:val="BodyText"/>
        <w:spacing w:line="212" w:lineRule="exact"/>
        <w:ind w:left="0" w:firstLine="720"/>
        <w:rPr>
          <w:ins w:id="344" w:author="Falcon" w:date="2015-05-25T02:39:00Z"/>
          <w:w w:val="95"/>
        </w:rPr>
      </w:pPr>
      <w:ins w:id="345" w:author="Falcon" w:date="2015-05-25T02:39:00Z">
        <w:r>
          <w:rPr>
            <w:w w:val="95"/>
          </w:rPr>
          <w:t>Accelerometer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 xml:space="preserve">of body jerk signals in z axis in frequency domain, </w:t>
        </w:r>
      </w:ins>
    </w:p>
    <w:p w:rsidR="00CA12EF" w:rsidRDefault="00CA12EF">
      <w:pPr>
        <w:pStyle w:val="BodyText"/>
        <w:spacing w:line="219" w:lineRule="exact"/>
        <w:ind w:left="0" w:firstLine="720"/>
        <w:pPrChange w:id="346" w:author="Falcon" w:date="2015-05-25T02:40:00Z">
          <w:pPr>
            <w:pStyle w:val="BodyText"/>
            <w:spacing w:line="219" w:lineRule="exact"/>
            <w:ind w:left="0"/>
          </w:pPr>
        </w:pPrChange>
      </w:pPr>
      <w:ins w:id="347" w:author="Falcon" w:date="2015-05-25T02:39:00Z">
        <w:r>
          <w:rPr>
            <w:w w:val="95"/>
          </w:rPr>
          <w:t>Standard Deviation</w:t>
        </w:r>
      </w:ins>
    </w:p>
    <w:p w:rsidR="00D12318" w:rsidRDefault="00D12318" w:rsidP="00B579F2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B579F2" w:rsidRDefault="00B579F2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348" w:author="Falcon" w:date="2015-05-25T02:40:00Z"/>
        </w:rPr>
      </w:pPr>
      <w:proofErr w:type="spellStart"/>
      <w:proofErr w:type="gramStart"/>
      <w:r>
        <w:t>f</w:t>
      </w:r>
      <w:r w:rsidR="00AE7391">
        <w:t>requencybody</w:t>
      </w:r>
      <w:r>
        <w:t>gyroscopestandarddeviationxaxis</w:t>
      </w:r>
      <w:proofErr w:type="spellEnd"/>
      <w:proofErr w:type="gramEnd"/>
    </w:p>
    <w:p w:rsidR="00CA12EF" w:rsidRDefault="00CA12EF" w:rsidP="00CA12EF">
      <w:pPr>
        <w:pStyle w:val="BodyText"/>
        <w:spacing w:line="212" w:lineRule="exact"/>
        <w:ind w:left="0" w:firstLine="720"/>
        <w:rPr>
          <w:ins w:id="349" w:author="Falcon" w:date="2015-05-25T02:40:00Z"/>
          <w:w w:val="95"/>
        </w:rPr>
      </w:pPr>
      <w:ins w:id="350" w:author="Falcon" w:date="2015-05-25T02:40:00Z">
        <w:r>
          <w:rPr>
            <w:w w:val="95"/>
          </w:rPr>
          <w:t>Gyroscope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 xml:space="preserve">of body signals in x axis in frequency domain, </w:t>
        </w:r>
      </w:ins>
    </w:p>
    <w:p w:rsidR="00CA12EF" w:rsidRDefault="00CA12EF">
      <w:pPr>
        <w:pStyle w:val="BodyText"/>
        <w:spacing w:line="219" w:lineRule="exact"/>
        <w:ind w:left="0" w:firstLine="720"/>
        <w:pPrChange w:id="351" w:author="Falcon" w:date="2015-05-25T02:40:00Z">
          <w:pPr>
            <w:pStyle w:val="BodyText"/>
            <w:spacing w:line="219" w:lineRule="exact"/>
            <w:ind w:left="0"/>
          </w:pPr>
        </w:pPrChange>
      </w:pPr>
      <w:ins w:id="352" w:author="Falcon" w:date="2015-05-25T02:40:00Z">
        <w:r>
          <w:rPr>
            <w:w w:val="95"/>
          </w:rPr>
          <w:t>Standard Deviation</w:t>
        </w:r>
      </w:ins>
    </w:p>
    <w:p w:rsidR="00D12318" w:rsidRDefault="00D12318" w:rsidP="00B579F2">
      <w:pPr>
        <w:pStyle w:val="BodyText"/>
        <w:spacing w:line="219" w:lineRule="exact"/>
        <w:ind w:left="720" w:firstLine="720"/>
      </w:pPr>
      <w:r>
        <w:lastRenderedPageBreak/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B579F2" w:rsidRDefault="00B579F2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353" w:author="Falcon" w:date="2015-05-25T02:40:00Z"/>
        </w:rPr>
      </w:pPr>
      <w:proofErr w:type="spellStart"/>
      <w:proofErr w:type="gramStart"/>
      <w:r>
        <w:t>f</w:t>
      </w:r>
      <w:r w:rsidR="00AE7391">
        <w:t>requencybody</w:t>
      </w:r>
      <w:r>
        <w:t>gyroscopestandarddeviationyaxis</w:t>
      </w:r>
      <w:proofErr w:type="spellEnd"/>
      <w:proofErr w:type="gramEnd"/>
    </w:p>
    <w:p w:rsidR="00CA12EF" w:rsidRDefault="00CA12EF" w:rsidP="00CA12EF">
      <w:pPr>
        <w:pStyle w:val="BodyText"/>
        <w:spacing w:line="212" w:lineRule="exact"/>
        <w:ind w:left="0" w:firstLine="720"/>
        <w:rPr>
          <w:ins w:id="354" w:author="Falcon" w:date="2015-05-25T02:40:00Z"/>
          <w:w w:val="95"/>
        </w:rPr>
      </w:pPr>
      <w:ins w:id="355" w:author="Falcon" w:date="2015-05-25T02:40:00Z">
        <w:r>
          <w:rPr>
            <w:w w:val="95"/>
          </w:rPr>
          <w:t>Gyroscope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 xml:space="preserve">of body signals in y axis in frequency domain, </w:t>
        </w:r>
      </w:ins>
    </w:p>
    <w:p w:rsidR="00CA12EF" w:rsidRDefault="00CA12EF">
      <w:pPr>
        <w:pStyle w:val="BodyText"/>
        <w:spacing w:line="219" w:lineRule="exact"/>
        <w:ind w:left="0" w:firstLine="720"/>
        <w:pPrChange w:id="356" w:author="Falcon" w:date="2015-05-25T02:40:00Z">
          <w:pPr>
            <w:pStyle w:val="BodyText"/>
            <w:spacing w:line="219" w:lineRule="exact"/>
            <w:ind w:left="0"/>
          </w:pPr>
        </w:pPrChange>
      </w:pPr>
      <w:ins w:id="357" w:author="Falcon" w:date="2015-05-25T02:40:00Z">
        <w:r>
          <w:rPr>
            <w:w w:val="95"/>
          </w:rPr>
          <w:t>Standard Deviation</w:t>
        </w:r>
      </w:ins>
    </w:p>
    <w:p w:rsidR="00D12318" w:rsidRDefault="00D12318" w:rsidP="00B579F2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B579F2" w:rsidRDefault="00B579F2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358" w:author="Falcon" w:date="2015-05-25T02:40:00Z"/>
        </w:rPr>
      </w:pPr>
      <w:proofErr w:type="spellStart"/>
      <w:proofErr w:type="gramStart"/>
      <w:r>
        <w:t>f</w:t>
      </w:r>
      <w:r w:rsidR="00AE7391">
        <w:t>requencybody</w:t>
      </w:r>
      <w:r>
        <w:t>gyroscopestandarddeviationzaxis</w:t>
      </w:r>
      <w:proofErr w:type="spellEnd"/>
      <w:proofErr w:type="gramEnd"/>
    </w:p>
    <w:p w:rsidR="00CA12EF" w:rsidRDefault="00CA12EF" w:rsidP="00CA12EF">
      <w:pPr>
        <w:pStyle w:val="BodyText"/>
        <w:spacing w:line="212" w:lineRule="exact"/>
        <w:ind w:left="0" w:firstLine="720"/>
        <w:rPr>
          <w:ins w:id="359" w:author="Falcon" w:date="2015-05-25T02:40:00Z"/>
          <w:w w:val="95"/>
        </w:rPr>
      </w:pPr>
      <w:ins w:id="360" w:author="Falcon" w:date="2015-05-25T02:40:00Z">
        <w:r>
          <w:rPr>
            <w:w w:val="95"/>
          </w:rPr>
          <w:t>Gyroscope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 xml:space="preserve">of body signals in z axis in frequency domain, </w:t>
        </w:r>
      </w:ins>
    </w:p>
    <w:p w:rsidR="00CA12EF" w:rsidRDefault="00CA12EF">
      <w:pPr>
        <w:pStyle w:val="BodyText"/>
        <w:spacing w:line="219" w:lineRule="exact"/>
        <w:ind w:left="0" w:firstLine="720"/>
        <w:pPrChange w:id="361" w:author="Falcon" w:date="2015-05-25T02:40:00Z">
          <w:pPr>
            <w:pStyle w:val="BodyText"/>
            <w:spacing w:line="219" w:lineRule="exact"/>
            <w:ind w:left="0"/>
          </w:pPr>
        </w:pPrChange>
      </w:pPr>
      <w:ins w:id="362" w:author="Falcon" w:date="2015-05-25T02:40:00Z">
        <w:r>
          <w:rPr>
            <w:w w:val="95"/>
          </w:rPr>
          <w:t>Standard Deviation</w:t>
        </w:r>
      </w:ins>
    </w:p>
    <w:p w:rsidR="00D12318" w:rsidRDefault="00D12318" w:rsidP="00B579F2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B579F2" w:rsidRDefault="00B579F2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363" w:author="Falcon" w:date="2015-05-25T02:41:00Z"/>
        </w:rPr>
      </w:pPr>
      <w:proofErr w:type="spellStart"/>
      <w:proofErr w:type="gramStart"/>
      <w:r>
        <w:t>f</w:t>
      </w:r>
      <w:r w:rsidR="00AE7391">
        <w:t>requencybodyaccelerometermagnitud</w:t>
      </w:r>
      <w:r>
        <w:t>estandarddeviation</w:t>
      </w:r>
      <w:proofErr w:type="spellEnd"/>
      <w:proofErr w:type="gramEnd"/>
    </w:p>
    <w:p w:rsidR="00CA12EF" w:rsidRDefault="00CA12EF">
      <w:pPr>
        <w:pStyle w:val="BodyText"/>
        <w:spacing w:line="219" w:lineRule="exact"/>
        <w:ind w:left="720"/>
        <w:pPrChange w:id="364" w:author="Falcon" w:date="2015-05-25T02:41:00Z">
          <w:pPr>
            <w:pStyle w:val="BodyText"/>
            <w:spacing w:line="219" w:lineRule="exact"/>
            <w:ind w:left="0"/>
          </w:pPr>
        </w:pPrChange>
      </w:pPr>
      <w:ins w:id="365" w:author="Falcon" w:date="2015-05-25T02:41:00Z">
        <w:r>
          <w:rPr>
            <w:w w:val="95"/>
          </w:rPr>
          <w:t>Accelerometer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>of body Fast Fourier Transform applied signals in frequency domain, Standard Deviation</w:t>
        </w:r>
      </w:ins>
    </w:p>
    <w:p w:rsidR="00D12318" w:rsidRDefault="00D12318" w:rsidP="00B579F2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B579F2" w:rsidRDefault="00B579F2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366" w:author="Falcon" w:date="2015-05-25T02:41:00Z"/>
        </w:rPr>
      </w:pPr>
      <w:proofErr w:type="spellStart"/>
      <w:proofErr w:type="gramStart"/>
      <w:r>
        <w:t>f</w:t>
      </w:r>
      <w:r w:rsidR="00AE7391">
        <w:t>requencybodyacceleromete</w:t>
      </w:r>
      <w:r>
        <w:t>rjerkmagnitudestandarddeviation</w:t>
      </w:r>
      <w:proofErr w:type="spellEnd"/>
      <w:proofErr w:type="gramEnd"/>
    </w:p>
    <w:p w:rsidR="00CA12EF" w:rsidRDefault="00CA12EF">
      <w:pPr>
        <w:pStyle w:val="BodyText"/>
        <w:spacing w:line="219" w:lineRule="exact"/>
        <w:ind w:left="720"/>
        <w:pPrChange w:id="367" w:author="Falcon" w:date="2015-05-25T02:41:00Z">
          <w:pPr>
            <w:pStyle w:val="BodyText"/>
            <w:spacing w:line="219" w:lineRule="exact"/>
            <w:ind w:left="0"/>
          </w:pPr>
        </w:pPrChange>
      </w:pPr>
      <w:ins w:id="368" w:author="Falcon" w:date="2015-05-25T02:41:00Z">
        <w:r>
          <w:rPr>
            <w:w w:val="95"/>
          </w:rPr>
          <w:t>Accelerometer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 xml:space="preserve">of body Fast Fourier Transform applied </w:t>
        </w:r>
      </w:ins>
      <w:ins w:id="369" w:author="Falcon" w:date="2015-05-25T02:42:00Z">
        <w:r>
          <w:rPr>
            <w:w w:val="95"/>
          </w:rPr>
          <w:t xml:space="preserve">jerk </w:t>
        </w:r>
      </w:ins>
      <w:ins w:id="370" w:author="Falcon" w:date="2015-05-25T02:41:00Z">
        <w:r>
          <w:rPr>
            <w:w w:val="95"/>
          </w:rPr>
          <w:t>signals in frequency domain, Standard Deviation</w:t>
        </w:r>
      </w:ins>
    </w:p>
    <w:p w:rsidR="00D12318" w:rsidRDefault="00D12318" w:rsidP="00B579F2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B579F2" w:rsidRDefault="00B579F2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371" w:author="Falcon" w:date="2015-05-25T02:42:00Z"/>
        </w:rPr>
      </w:pPr>
      <w:proofErr w:type="spellStart"/>
      <w:proofErr w:type="gramStart"/>
      <w:r>
        <w:t>f</w:t>
      </w:r>
      <w:r w:rsidR="00AE7391">
        <w:t>requencybodygyro</w:t>
      </w:r>
      <w:r>
        <w:t>scopemagnitudestandarddeviation</w:t>
      </w:r>
      <w:proofErr w:type="spellEnd"/>
      <w:proofErr w:type="gramEnd"/>
    </w:p>
    <w:p w:rsidR="00CA12EF" w:rsidRDefault="00CA12EF">
      <w:pPr>
        <w:pStyle w:val="BodyText"/>
        <w:spacing w:line="219" w:lineRule="exact"/>
        <w:ind w:left="720"/>
        <w:pPrChange w:id="372" w:author="Falcon" w:date="2015-05-25T02:42:00Z">
          <w:pPr>
            <w:pStyle w:val="BodyText"/>
            <w:spacing w:line="219" w:lineRule="exact"/>
            <w:ind w:left="0"/>
          </w:pPr>
        </w:pPrChange>
      </w:pPr>
      <w:ins w:id="373" w:author="Falcon" w:date="2015-05-25T02:42:00Z">
        <w:r>
          <w:rPr>
            <w:w w:val="95"/>
          </w:rPr>
          <w:t>Gyroscope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>of body Fast Fourier Transform applied signals in frequency domain, Standard Deviation</w:t>
        </w:r>
      </w:ins>
    </w:p>
    <w:p w:rsidR="00D12318" w:rsidRDefault="00D12318" w:rsidP="00B579F2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B579F2" w:rsidRDefault="00B579F2" w:rsidP="00AE7391">
      <w:pPr>
        <w:pStyle w:val="BodyText"/>
        <w:spacing w:line="219" w:lineRule="exact"/>
        <w:ind w:left="0"/>
      </w:pPr>
    </w:p>
    <w:p w:rsidR="00AE7391" w:rsidRDefault="00D12318" w:rsidP="00AE7391">
      <w:pPr>
        <w:pStyle w:val="BodyText"/>
        <w:spacing w:line="219" w:lineRule="exact"/>
        <w:ind w:left="0"/>
        <w:rPr>
          <w:ins w:id="374" w:author="Falcon" w:date="2015-05-25T02:42:00Z"/>
        </w:rPr>
      </w:pPr>
      <w:proofErr w:type="spellStart"/>
      <w:proofErr w:type="gramStart"/>
      <w:r>
        <w:t>f</w:t>
      </w:r>
      <w:r w:rsidR="00AE7391">
        <w:t>requencybodygyroscop</w:t>
      </w:r>
      <w:r>
        <w:t>ejerkmagnitudestandarddeviation</w:t>
      </w:r>
      <w:proofErr w:type="spellEnd"/>
      <w:proofErr w:type="gramEnd"/>
    </w:p>
    <w:p w:rsidR="00CA12EF" w:rsidRDefault="00CA12EF">
      <w:pPr>
        <w:pStyle w:val="BodyText"/>
        <w:spacing w:line="219" w:lineRule="exact"/>
        <w:ind w:left="720"/>
        <w:pPrChange w:id="375" w:author="Falcon" w:date="2015-05-25T02:42:00Z">
          <w:pPr>
            <w:pStyle w:val="BodyText"/>
            <w:spacing w:line="219" w:lineRule="exact"/>
            <w:ind w:left="0"/>
          </w:pPr>
        </w:pPrChange>
      </w:pPr>
      <w:ins w:id="376" w:author="Falcon" w:date="2015-05-25T02:42:00Z">
        <w:r>
          <w:rPr>
            <w:w w:val="95"/>
          </w:rPr>
          <w:t>Gyroscope reading</w:t>
        </w:r>
        <w:r w:rsidRPr="00B80A30">
          <w:rPr>
            <w:w w:val="95"/>
          </w:rPr>
          <w:t xml:space="preserve"> </w:t>
        </w:r>
        <w:r>
          <w:rPr>
            <w:w w:val="95"/>
          </w:rPr>
          <w:t>of body Fast Fourier Transform applied jerk signals in frequency domain, Standard Deviation</w:t>
        </w:r>
      </w:ins>
    </w:p>
    <w:p w:rsidR="00D12318" w:rsidRDefault="00D12318" w:rsidP="00B579F2">
      <w:pPr>
        <w:pStyle w:val="BodyText"/>
        <w:spacing w:line="219" w:lineRule="exact"/>
        <w:ind w:left="720" w:firstLine="720"/>
      </w:pPr>
      <w:r>
        <w:t>1..-1</w:t>
      </w:r>
      <w:r>
        <w:rPr>
          <w:spacing w:val="-10"/>
        </w:rPr>
        <w:t xml:space="preserve"> </w:t>
      </w:r>
      <w:r>
        <w:t>Real value of measurement for the person and activity</w:t>
      </w:r>
    </w:p>
    <w:p w:rsidR="00AE7391" w:rsidRDefault="00AE7391" w:rsidP="00AE7391">
      <w:pPr>
        <w:pStyle w:val="BodyText"/>
        <w:spacing w:line="219" w:lineRule="exact"/>
        <w:ind w:left="0"/>
      </w:pPr>
      <w:r>
        <w:t xml:space="preserve"> </w:t>
      </w:r>
    </w:p>
    <w:p w:rsidR="007F59CB" w:rsidRDefault="007F59CB">
      <w:pPr>
        <w:spacing w:before="6"/>
        <w:rPr>
          <w:rFonts w:ascii="Courier New" w:eastAsia="Courier New" w:hAnsi="Courier New" w:cs="Courier New"/>
          <w:sz w:val="17"/>
          <w:szCs w:val="17"/>
        </w:rPr>
      </w:pPr>
    </w:p>
    <w:p w:rsidR="00B031B6" w:rsidRDefault="00B031B6">
      <w:pPr>
        <w:spacing w:before="9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LICENSE</w:t>
      </w:r>
    </w:p>
    <w:p w:rsidR="005107BF" w:rsidRDefault="005107BF" w:rsidP="005107BF">
      <w:pPr>
        <w:pStyle w:val="BodyText"/>
        <w:ind w:left="0"/>
      </w:pPr>
    </w:p>
    <w:p w:rsidR="005107BF" w:rsidRDefault="00B031B6" w:rsidP="005107BF">
      <w:pPr>
        <w:pStyle w:val="BodyText"/>
        <w:ind w:left="0"/>
      </w:pPr>
      <w:r>
        <w:t xml:space="preserve">[1] </w:t>
      </w:r>
      <w:proofErr w:type="spellStart"/>
      <w:r w:rsidRPr="00B031B6">
        <w:t>Davide</w:t>
      </w:r>
      <w:proofErr w:type="spellEnd"/>
      <w:r w:rsidRPr="00B031B6">
        <w:t xml:space="preserve"> </w:t>
      </w:r>
      <w:proofErr w:type="spellStart"/>
      <w:r w:rsidRPr="00B031B6">
        <w:t>Anguita</w:t>
      </w:r>
      <w:proofErr w:type="spellEnd"/>
      <w:r w:rsidRPr="00B031B6">
        <w:t xml:space="preserve">, Alessandro </w:t>
      </w:r>
      <w:proofErr w:type="spellStart"/>
      <w:r w:rsidRPr="00B031B6">
        <w:t>Ghio</w:t>
      </w:r>
      <w:proofErr w:type="spellEnd"/>
      <w:r w:rsidRPr="00B031B6">
        <w:t xml:space="preserve">, Luca </w:t>
      </w:r>
      <w:proofErr w:type="spellStart"/>
      <w:r w:rsidRPr="00B031B6">
        <w:t>Oneto</w:t>
      </w:r>
      <w:proofErr w:type="spellEnd"/>
      <w:r w:rsidRPr="00B031B6">
        <w:t>, Xavier Parra and Jorge L. Reyes-Ortiz. Human Activity Recognition on Smartphones using a Multiclass Hardware-</w:t>
      </w:r>
      <w:r w:rsidR="00D12318">
        <w:t>f</w:t>
      </w:r>
      <w:r w:rsidRPr="00B031B6">
        <w:t>riendly Support Vector Machine. International Workshop o</w:t>
      </w:r>
      <w:r w:rsidR="00D12318">
        <w:t>f</w:t>
      </w:r>
      <w:r w:rsidRPr="00B031B6">
        <w:t xml:space="preserve"> Ambient Assisted Living (IWAAL 2012). Vitoria-</w:t>
      </w:r>
      <w:proofErr w:type="spellStart"/>
      <w:r w:rsidRPr="00B031B6">
        <w:t>Gasteiz</w:t>
      </w:r>
      <w:proofErr w:type="spellEnd"/>
      <w:r w:rsidRPr="00B031B6">
        <w:t>, Spain. Dec 2012</w:t>
      </w:r>
    </w:p>
    <w:p w:rsidR="005107BF" w:rsidRDefault="005107BF" w:rsidP="005107BF">
      <w:pPr>
        <w:pStyle w:val="BodyText"/>
        <w:ind w:left="0"/>
      </w:pPr>
    </w:p>
    <w:p w:rsidR="005107BF" w:rsidRDefault="005107BF" w:rsidP="005107BF">
      <w:pPr>
        <w:pStyle w:val="BodyText"/>
        <w:ind w:left="0"/>
      </w:pPr>
      <w:r>
        <w:t>NO</w:t>
      </w:r>
      <w:ins w:id="377" w:author="Falcon" w:date="2015-05-24T23:12:00Z">
        <w:r w:rsidR="00B579F2">
          <w:t>T</w:t>
        </w:r>
      </w:ins>
      <w:del w:id="378" w:author="Falcon" w:date="2015-05-24T23:12:00Z">
        <w:r w:rsidR="00D12318" w:rsidDel="00B579F2">
          <w:delText>t</w:delText>
        </w:r>
      </w:del>
      <w:r>
        <w:t>ES</w:t>
      </w:r>
    </w:p>
    <w:p w:rsidR="005107BF" w:rsidRDefault="005107BF" w:rsidP="005107BF">
      <w:pPr>
        <w:pStyle w:val="BodyText"/>
        <w:ind w:left="0"/>
      </w:pPr>
    </w:p>
    <w:p w:rsidR="005107BF" w:rsidRDefault="005107BF" w:rsidP="005107BF">
      <w:pPr>
        <w:pStyle w:val="BodyText"/>
        <w:ind w:left="0"/>
      </w:pPr>
      <w:r>
        <w:t>MEAN and S</w:t>
      </w:r>
      <w:ins w:id="379" w:author="Falcon" w:date="2015-05-24T23:11:00Z">
        <w:r w:rsidR="00B579F2">
          <w:t>T</w:t>
        </w:r>
      </w:ins>
      <w:del w:id="380" w:author="Falcon" w:date="2015-05-24T23:11:00Z">
        <w:r w:rsidR="00D12318" w:rsidDel="00B579F2">
          <w:delText>t</w:delText>
        </w:r>
      </w:del>
      <w:r>
        <w:t>ANDARD DEVIA</w:t>
      </w:r>
      <w:ins w:id="381" w:author="Falcon" w:date="2015-05-24T23:11:00Z">
        <w:r w:rsidR="00B579F2">
          <w:t>T</w:t>
        </w:r>
      </w:ins>
      <w:del w:id="382" w:author="Falcon" w:date="2015-05-24T23:11:00Z">
        <w:r w:rsidR="00D12318" w:rsidDel="00B579F2">
          <w:delText>t</w:delText>
        </w:r>
      </w:del>
      <w:r>
        <w:t>ION variables</w:t>
      </w:r>
      <w:r w:rsidRPr="005107BF">
        <w:t xml:space="preserve"> are normalized and </w:t>
      </w:r>
    </w:p>
    <w:p w:rsidR="005107BF" w:rsidRDefault="005107BF" w:rsidP="005107BF">
      <w:pPr>
        <w:pStyle w:val="BodyText"/>
        <w:ind w:left="0"/>
      </w:pPr>
      <w:del w:id="383" w:author="Falcon" w:date="2015-05-24T23:11:00Z">
        <w:r w:rsidRPr="005107BF" w:rsidDel="00B579F2">
          <w:delText>bounded</w:delText>
        </w:r>
      </w:del>
      <w:ins w:id="384" w:author="Falcon" w:date="2015-05-24T23:11:00Z">
        <w:r w:rsidR="00B579F2" w:rsidRPr="005107BF">
          <w:t>Bounded</w:t>
        </w:r>
      </w:ins>
      <w:r w:rsidRPr="005107BF">
        <w:t xml:space="preserve"> </w:t>
      </w:r>
      <w:del w:id="385" w:author="Falcon" w:date="2015-05-24T23:11:00Z">
        <w:r w:rsidRPr="005107BF" w:rsidDel="00B579F2">
          <w:delText xml:space="preserve">within </w:delText>
        </w:r>
        <w:r w:rsidDel="00B579F2">
          <w:delText xml:space="preserve"> </w:delText>
        </w:r>
        <w:r w:rsidRPr="005107BF" w:rsidDel="00B579F2">
          <w:delText>[</w:delText>
        </w:r>
      </w:del>
      <w:ins w:id="386" w:author="Falcon" w:date="2015-05-24T23:11:00Z">
        <w:r w:rsidR="00B579F2" w:rsidRPr="005107BF">
          <w:t xml:space="preserve">within </w:t>
        </w:r>
        <w:r w:rsidR="00B579F2">
          <w:t>[</w:t>
        </w:r>
      </w:ins>
      <w:r w:rsidRPr="005107BF">
        <w:t>-1</w:t>
      </w:r>
      <w:del w:id="387" w:author="Falcon" w:date="2015-05-24T23:11:00Z">
        <w:r w:rsidRPr="005107BF" w:rsidDel="00B579F2">
          <w:delText>,</w:delText>
        </w:r>
      </w:del>
      <w:ins w:id="388" w:author="Falcon" w:date="2015-05-24T23:12:00Z">
        <w:r w:rsidR="00B579F2">
          <w:t xml:space="preserve"> </w:t>
        </w:r>
      </w:ins>
      <w:del w:id="389" w:author="Falcon" w:date="2015-05-24T23:11:00Z">
        <w:r w:rsidRPr="005107BF" w:rsidDel="00B579F2">
          <w:delText>1</w:delText>
        </w:r>
      </w:del>
      <w:ins w:id="390" w:author="Falcon" w:date="2015-05-24T23:11:00Z">
        <w:r w:rsidR="00B579F2" w:rsidRPr="005107BF">
          <w:t>, 1</w:t>
        </w:r>
      </w:ins>
      <w:r w:rsidRPr="005107BF">
        <w:t>].</w:t>
      </w:r>
    </w:p>
    <w:p w:rsidR="005107BF" w:rsidRDefault="005107BF" w:rsidP="005107BF">
      <w:pPr>
        <w:pStyle w:val="BodyText"/>
        <w:ind w:left="0"/>
      </w:pPr>
    </w:p>
    <w:p w:rsidR="005107BF" w:rsidRPr="005107BF" w:rsidRDefault="00B579F2" w:rsidP="005107BF">
      <w:pPr>
        <w:pStyle w:val="BodyText"/>
        <w:ind w:left="0"/>
      </w:pPr>
      <w:ins w:id="391" w:author="Falcon" w:date="2015-05-24T23:11:00Z">
        <w:r>
          <w:t>F</w:t>
        </w:r>
      </w:ins>
      <w:del w:id="392" w:author="Falcon" w:date="2015-05-24T23:11:00Z">
        <w:r w:rsidR="00D12318" w:rsidDel="00B579F2">
          <w:delText>f</w:delText>
        </w:r>
      </w:del>
      <w:r w:rsidR="005107BF" w:rsidRPr="005107BF">
        <w:t>or more in</w:t>
      </w:r>
      <w:r w:rsidR="00D12318">
        <w:t>f</w:t>
      </w:r>
      <w:r w:rsidR="005107BF" w:rsidRPr="005107BF">
        <w:t>ormation about this dataset contact: activityrecognition@smartlab.ws</w:t>
      </w:r>
    </w:p>
    <w:p w:rsidR="005107BF" w:rsidRPr="005107BF" w:rsidRDefault="005107BF" w:rsidP="005107BF"/>
    <w:p w:rsidR="005107BF" w:rsidRPr="005107BF" w:rsidRDefault="005107BF" w:rsidP="005107BF"/>
    <w:p w:rsidR="005107BF" w:rsidRPr="005107BF" w:rsidRDefault="005107BF" w:rsidP="005107BF"/>
    <w:p w:rsidR="005107BF" w:rsidRDefault="005107BF" w:rsidP="005107BF"/>
    <w:p w:rsidR="00B031B6" w:rsidRPr="005107BF" w:rsidRDefault="00B031B6" w:rsidP="005107BF"/>
    <w:sectPr w:rsidR="00B031B6" w:rsidRPr="005107BF">
      <w:pgSz w:w="12240" w:h="15840"/>
      <w:pgMar w:top="138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alcon">
    <w15:presenceInfo w15:providerId="None" w15:userId="Falc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ocumentProtection w:edit="trackedChanges"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F59CB"/>
    <w:rsid w:val="00053A49"/>
    <w:rsid w:val="00260E91"/>
    <w:rsid w:val="002D39D3"/>
    <w:rsid w:val="005107BF"/>
    <w:rsid w:val="005F58E7"/>
    <w:rsid w:val="005F66E2"/>
    <w:rsid w:val="007F59CB"/>
    <w:rsid w:val="008F59C3"/>
    <w:rsid w:val="00AE7391"/>
    <w:rsid w:val="00B031B6"/>
    <w:rsid w:val="00B05C15"/>
    <w:rsid w:val="00B579F2"/>
    <w:rsid w:val="00B80A30"/>
    <w:rsid w:val="00CA12EF"/>
    <w:rsid w:val="00D12318"/>
    <w:rsid w:val="00EE719D"/>
    <w:rsid w:val="00FA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060299-36C9-437D-9FCB-37AA6470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39"/>
    </w:pPr>
    <w:rPr>
      <w:rFonts w:ascii="Courier New" w:eastAsia="Courier New" w:hAnsi="Courier New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F59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9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F9C2C-950E-4894-A298-84A6A77A9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6</Pages>
  <Words>1770</Words>
  <Characters>11758</Characters>
  <Application>Microsoft Office Word</Application>
  <DocSecurity>0</DocSecurity>
  <Lines>379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PUMS Data Dictionary 2006</vt:lpstr>
    </vt:vector>
  </TitlesOfParts>
  <Company/>
  <LinksUpToDate>false</LinksUpToDate>
  <CharactersWithSpaces>13247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PUMS Data Dictionary 2006</dc:title>
  <dc:subject>Public Use Microdata Sample</dc:subject>
  <dc:creator>US Census Bureau</dc:creator>
  <cp:lastModifiedBy>Falcon</cp:lastModifiedBy>
  <cp:revision>9</cp:revision>
  <dcterms:created xsi:type="dcterms:W3CDTF">2015-05-24T22:11:00Z</dcterms:created>
  <dcterms:modified xsi:type="dcterms:W3CDTF">2015-05-24T21:18:00Z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2007-09-07T00:00:00Z</vt:filetime>
  </property>
  <property fmtid="{D5CDD505-2E9C-101B-9397-08002B2CF9AE}" pid="3" name="LastSaved">
    <vt:filetime>2015-05-24T00:00:00Z</vt:filetime>
  </property>
</Properties>
</file>